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07C4C5" w14:textId="77777777" w:rsidR="008864C6" w:rsidRPr="00DF7910" w:rsidRDefault="008864C6" w:rsidP="0014035D">
      <w:pPr>
        <w:rPr>
          <w:rFonts w:ascii="Baskerville" w:hAnsi="Baskerville"/>
          <w:b/>
        </w:rPr>
      </w:pPr>
      <w:r w:rsidRPr="00DF7910">
        <w:rPr>
          <w:rFonts w:ascii="Baskerville" w:hAnsi="Baskerville"/>
          <w:b/>
        </w:rPr>
        <w:t>Fast climate change drives pronounced changes in species’ genetic diversity</w:t>
      </w:r>
    </w:p>
    <w:p w14:paraId="67CAAE2D" w14:textId="77777777" w:rsidR="003F27E4" w:rsidRPr="00DF7910" w:rsidRDefault="003F27E4" w:rsidP="0014035D">
      <w:pPr>
        <w:rPr>
          <w:rFonts w:ascii="Baskerville" w:hAnsi="Baskerville"/>
          <w:color w:val="FF0000"/>
        </w:rPr>
      </w:pPr>
    </w:p>
    <w:p w14:paraId="511608DB" w14:textId="01A0433C" w:rsidR="007F67A2" w:rsidRPr="00DF7910" w:rsidRDefault="002607AC" w:rsidP="0014035D">
      <w:pPr>
        <w:pStyle w:val="CommentText"/>
        <w:jc w:val="both"/>
        <w:rPr>
          <w:rFonts w:ascii="Baskerville" w:hAnsi="Baskerville"/>
          <w:color w:val="000000" w:themeColor="text1"/>
        </w:rPr>
      </w:pPr>
      <w:commentRangeStart w:id="0"/>
      <w:r w:rsidRPr="00DF7910">
        <w:rPr>
          <w:rFonts w:ascii="Baskerville" w:hAnsi="Baskerville"/>
          <w:color w:val="000000" w:themeColor="text1"/>
        </w:rPr>
        <w:t>N</w:t>
      </w:r>
      <w:r w:rsidR="00502B8D" w:rsidRPr="00DF7910">
        <w:rPr>
          <w:rFonts w:ascii="Baskerville" w:hAnsi="Baskerville"/>
          <w:color w:val="000000" w:themeColor="text1"/>
        </w:rPr>
        <w:t>umerous species responded to</w:t>
      </w:r>
      <w:r w:rsidR="003F27E4" w:rsidRPr="00DF7910">
        <w:rPr>
          <w:rFonts w:ascii="Baskerville" w:hAnsi="Baskerville"/>
          <w:color w:val="000000" w:themeColor="text1"/>
        </w:rPr>
        <w:t xml:space="preserve"> </w:t>
      </w:r>
      <w:r w:rsidRPr="00DF7910">
        <w:rPr>
          <w:rFonts w:ascii="Baskerville" w:hAnsi="Baskerville"/>
          <w:color w:val="000000" w:themeColor="text1"/>
        </w:rPr>
        <w:t xml:space="preserve">past </w:t>
      </w:r>
      <w:r w:rsidR="003F27E4" w:rsidRPr="00DF7910">
        <w:rPr>
          <w:rFonts w:ascii="Baskerville" w:hAnsi="Baskerville"/>
          <w:color w:val="000000" w:themeColor="text1"/>
        </w:rPr>
        <w:t xml:space="preserve">climate </w:t>
      </w:r>
      <w:r w:rsidR="0023302A" w:rsidRPr="00DF7910">
        <w:rPr>
          <w:rFonts w:ascii="Baskerville" w:hAnsi="Baskerville"/>
          <w:color w:val="000000" w:themeColor="text1"/>
        </w:rPr>
        <w:t>change</w:t>
      </w:r>
      <w:r w:rsidR="00502B8D" w:rsidRPr="00DF7910">
        <w:rPr>
          <w:rFonts w:ascii="Baskerville" w:hAnsi="Baskerville"/>
          <w:color w:val="000000" w:themeColor="text1"/>
        </w:rPr>
        <w:t xml:space="preserve"> </w:t>
      </w:r>
      <w:r w:rsidR="007F67A2" w:rsidRPr="00DF7910">
        <w:rPr>
          <w:rFonts w:ascii="Baskerville" w:hAnsi="Baskerville"/>
          <w:color w:val="000000" w:themeColor="text1"/>
        </w:rPr>
        <w:t xml:space="preserve">by </w:t>
      </w:r>
      <w:r w:rsidR="00502B8D" w:rsidRPr="00DF7910">
        <w:rPr>
          <w:rFonts w:ascii="Baskerville" w:hAnsi="Baskerville"/>
          <w:color w:val="000000" w:themeColor="text1"/>
        </w:rPr>
        <w:t>tracking suitable environment</w:t>
      </w:r>
      <w:ins w:id="1" w:author="Ditte Mikkelsen Truelsen" w:date="2016-02-10T12:16:00Z">
        <w:r w:rsidR="004B1581" w:rsidRPr="00DF7910">
          <w:rPr>
            <w:rFonts w:ascii="Baskerville" w:hAnsi="Baskerville"/>
            <w:color w:val="000000" w:themeColor="text1"/>
          </w:rPr>
          <w:t>al conditions</w:t>
        </w:r>
      </w:ins>
      <w:r w:rsidR="00502B8D" w:rsidRPr="00DF7910">
        <w:rPr>
          <w:rFonts w:ascii="Baskerville" w:hAnsi="Baskerville"/>
          <w:color w:val="000000" w:themeColor="text1"/>
        </w:rPr>
        <w:t xml:space="preserve"> </w:t>
      </w:r>
      <w:r w:rsidR="00433894" w:rsidRPr="00DF7910">
        <w:rPr>
          <w:rFonts w:ascii="Baskerville" w:hAnsi="Baskerville"/>
          <w:color w:val="000000" w:themeColor="text1"/>
        </w:rPr>
        <w:t>and consequently</w:t>
      </w:r>
      <w:ins w:id="2" w:author="Ditte Mikkelsen Truelsen" w:date="2016-02-10T12:09:00Z">
        <w:r w:rsidR="0023612B" w:rsidRPr="00DF7910">
          <w:rPr>
            <w:rFonts w:ascii="Baskerville" w:hAnsi="Baskerville"/>
            <w:color w:val="000000" w:themeColor="text1"/>
          </w:rPr>
          <w:t>,</w:t>
        </w:r>
      </w:ins>
      <w:r w:rsidR="00433894" w:rsidRPr="00DF7910">
        <w:rPr>
          <w:rFonts w:ascii="Baskerville" w:hAnsi="Baskerville"/>
          <w:color w:val="000000" w:themeColor="text1"/>
        </w:rPr>
        <w:t xml:space="preserve"> </w:t>
      </w:r>
      <w:ins w:id="3" w:author="Ditte Mikkelsen Truelsen" w:date="2016-02-10T12:09:00Z">
        <w:r w:rsidR="0023612B" w:rsidRPr="00DF7910">
          <w:rPr>
            <w:rFonts w:ascii="Baskerville" w:hAnsi="Baskerville"/>
            <w:color w:val="000000" w:themeColor="text1"/>
          </w:rPr>
          <w:t xml:space="preserve">altered </w:t>
        </w:r>
      </w:ins>
      <w:r w:rsidR="00433894" w:rsidRPr="00DF7910">
        <w:rPr>
          <w:rFonts w:ascii="Baskerville" w:hAnsi="Baskerville"/>
          <w:color w:val="000000" w:themeColor="text1"/>
        </w:rPr>
        <w:t xml:space="preserve">their genetic make-up </w:t>
      </w:r>
      <w:r w:rsidR="00433894" w:rsidRPr="00DF7910">
        <w:rPr>
          <w:rFonts w:ascii="Baskerville" w:hAnsi="Baskerville"/>
          <w:color w:val="000000" w:themeColor="text1"/>
        </w:rPr>
        <w:fldChar w:fldCharType="begin"/>
      </w:r>
      <w:r w:rsidR="00433894" w:rsidRPr="00DF7910">
        <w:rPr>
          <w:rFonts w:ascii="Baskerville" w:hAnsi="Baskerville"/>
          <w:color w:val="000000" w:themeColor="text1"/>
        </w:rPr>
        <w:instrText xml:space="preserve"> ADDIN PAPERS2_CITATIONS &lt;citation&gt;&lt;uuid&gt;48B49988-C120-4D9D-9E01-CEC233CB7272&lt;/uuid&gt;&lt;priority&gt;0&lt;/priority&gt;&lt;publications&gt;&lt;publication&gt;&lt;uuid&gt;4A671AC6-2A13-4897-8909-C059DA4CA8B6&lt;/uuid&gt;&lt;volume&gt;21&lt;/volume&gt;&lt;doi&gt;10.1111/j.1365-294X.2012.05650.x&lt;/doi&gt;&lt;startpage&gt;3656&lt;/startpage&gt;&lt;publication_date&gt;99201208001200000000220000&lt;/publication_date&gt;&lt;url&gt;http://eutils.ncbi.nlm.nih.gov/entrez/eutils/elink.fcgi?dbfrom=pubmed&amp;amp;id=22702960&amp;amp;retmode=ref&amp;amp;cmd=prlinks&lt;/url&gt;&lt;type&gt;400&lt;/type&gt;&lt;title&gt;Comparative phylogeography of African savannah ungulates&lt;/title&gt;&lt;institution&gt;Department of Integrative Biology, University of California Berkeley, Berkeley, CA 94720, USA. elinelorenzen@gmail.com&lt;/institution&gt;&lt;number&gt;15&lt;/number&gt;&lt;subtype&gt;400&lt;/subtype&gt;&lt;endpage&gt;3670&lt;/endpage&gt;&lt;bundle&gt;&lt;publication&gt;&lt;title&gt;Molecular Ecology&lt;/title&gt;&lt;type&gt;-100&lt;/type&gt;&lt;subtype&gt;-100&lt;/subtype&gt;&lt;uuid&gt;283B84BE-529E-4488-A095-3FAEBA844086&lt;/uuid&gt;&lt;/publication&gt;&lt;/bundle&gt;&lt;authors&gt;&lt;author&gt;&lt;firstName&gt;E&lt;/firstName&gt;&lt;middleNames&gt;D&lt;/middleNames&gt;&lt;lastName&gt;Lorenzen&lt;/lastName&gt;&lt;/author&gt;&lt;author&gt;&lt;firstName&gt;R&lt;/firstName&gt;&lt;lastName&gt;Heller&lt;/lastName&gt;&lt;/author&gt;&lt;author&gt;&lt;firstName&gt;H&lt;/firstName&gt;&lt;middleNames&gt;R&lt;/middleNames&gt;&lt;lastName&gt;Siegismund&lt;/lastName&gt;&lt;/author&gt;&lt;/authors&gt;&lt;/publication&gt;&lt;publication&gt;&lt;uuid&gt;E4686CA9-C392-44A2-A34A-ED08287EA3BA&lt;/uuid&gt;&lt;volume&gt;359&lt;/volume&gt;&lt;doi&gt;10.1098/rstb.2003.1388&lt;/doi&gt;&lt;startpage&gt;183&lt;/startpage&gt;&lt;publication_date&gt;99200402291200000000222000&lt;/publication_date&gt;&lt;url&gt;http://eutils.ncbi.nlm.nih.gov/entrez/eutils/elink.fcgi?dbfrom=pubmed&amp;amp;id=15101575&amp;amp;retmode=ref&amp;amp;cmd=prlinks&lt;/url&gt;&lt;type&gt;400&lt;/type&gt;&lt;title&gt;Genetic consequences of climatic oscillations in the Quaternary.&lt;/title&gt;&lt;location&gt;&amp;lt;html&amp;gt;&amp;lt;head&amp;gt;&amp;lt;meta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Biological Sciences, University of East Anglia, Norwich NR4 7TJ, UK. g.hewitt@uea.ac.uk&lt;/institution&gt;&lt;number&gt;1442&lt;/number&gt;&lt;subtype&gt;400&lt;/subtype&gt;&lt;endpage&gt;95- discussion 195&lt;/endpage&gt;&lt;bundle&gt;&lt;publication&gt;&lt;title&gt;Philosophical transactions of the Royal Society of London. Series B, Biological sciences&lt;/title&gt;&lt;type&gt;-100&lt;/type&gt;&lt;subtype&gt;-100&lt;/subtype&gt;&lt;uuid&gt;AFA360BD-9B35-4A60-B0D0-6D1981AD714C&lt;/uuid&gt;&lt;/publication&gt;&lt;/bundle&gt;&lt;authors&gt;&lt;author&gt;&lt;firstName&gt;G&lt;/firstName&gt;&lt;middleNames&gt;M&lt;/middleNames&gt;&lt;lastName&gt;Hewitt&lt;/lastName&gt;&lt;/author&gt;&lt;/authors&gt;&lt;/publication&gt;&lt;/publications&gt;&lt;cites&gt;&lt;/cites&gt;&lt;/citation&gt;</w:instrText>
      </w:r>
      <w:r w:rsidR="00433894"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1,2</w:t>
      </w:r>
      <w:r w:rsidR="00433894" w:rsidRPr="00DF7910">
        <w:rPr>
          <w:rFonts w:ascii="Baskerville" w:hAnsi="Baskerville"/>
          <w:color w:val="000000" w:themeColor="text1"/>
        </w:rPr>
        <w:fldChar w:fldCharType="end"/>
      </w:r>
      <w:r w:rsidR="00433894" w:rsidRPr="00DF7910">
        <w:rPr>
          <w:rFonts w:ascii="Baskerville" w:hAnsi="Baskerville"/>
          <w:color w:val="000000" w:themeColor="text1"/>
        </w:rPr>
        <w:t>.</w:t>
      </w:r>
      <w:r w:rsidR="00A83F7A" w:rsidRPr="00DF7910">
        <w:rPr>
          <w:rFonts w:ascii="Baskerville" w:hAnsi="Baskerville"/>
          <w:color w:val="000000" w:themeColor="text1"/>
        </w:rPr>
        <w:t xml:space="preserve"> </w:t>
      </w:r>
      <w:r w:rsidR="00A36944" w:rsidRPr="00DF7910">
        <w:rPr>
          <w:rFonts w:ascii="Baskerville" w:hAnsi="Baskerville"/>
          <w:color w:val="000000" w:themeColor="text1"/>
        </w:rPr>
        <w:t>Future c</w:t>
      </w:r>
      <w:r w:rsidRPr="00DF7910">
        <w:rPr>
          <w:rFonts w:ascii="Baskerville" w:hAnsi="Baskerville"/>
          <w:color w:val="000000" w:themeColor="text1"/>
        </w:rPr>
        <w:t>limate change</w:t>
      </w:r>
      <w:r w:rsidR="00E45A4A" w:rsidRPr="00DF7910">
        <w:rPr>
          <w:rFonts w:ascii="Baskerville" w:hAnsi="Baskerville"/>
          <w:color w:val="000000" w:themeColor="text1"/>
        </w:rPr>
        <w:t xml:space="preserve"> </w:t>
      </w:r>
      <w:r w:rsidR="00A36944" w:rsidRPr="00DF7910">
        <w:rPr>
          <w:rFonts w:ascii="Baskerville" w:hAnsi="Baskerville"/>
          <w:color w:val="000000" w:themeColor="text1"/>
        </w:rPr>
        <w:t>velocities will likely</w:t>
      </w:r>
      <w:r w:rsidR="00B740B9" w:rsidRPr="00DF7910">
        <w:rPr>
          <w:rFonts w:ascii="Baskerville" w:hAnsi="Baskerville"/>
          <w:color w:val="000000" w:themeColor="text1"/>
        </w:rPr>
        <w:t xml:space="preserve"> outpace </w:t>
      </w:r>
      <w:r w:rsidR="00E45A4A" w:rsidRPr="00DF7910">
        <w:rPr>
          <w:rFonts w:ascii="Baskerville" w:hAnsi="Baskerville"/>
          <w:color w:val="000000" w:themeColor="text1"/>
        </w:rPr>
        <w:t xml:space="preserve">species </w:t>
      </w:r>
      <w:r w:rsidR="00B740B9" w:rsidRPr="00DF7910">
        <w:rPr>
          <w:rFonts w:ascii="Baskerville" w:hAnsi="Baskerville"/>
          <w:color w:val="000000" w:themeColor="text1"/>
        </w:rPr>
        <w:t>dispersal abilities</w:t>
      </w:r>
      <w:r w:rsidR="00433894" w:rsidRPr="00DF7910">
        <w:rPr>
          <w:rFonts w:ascii="Baskerville" w:hAnsi="Baskerville"/>
          <w:color w:val="000000" w:themeColor="text1"/>
        </w:rPr>
        <w:t xml:space="preserve"> </w:t>
      </w:r>
      <w:r w:rsidR="00A83F7A"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7D03067C-251D-453E-91D0-E4E60B32106C&lt;/uuid&gt;&lt;priority&gt;1&lt;/priority&gt;&lt;publications&gt;&lt;publication&gt;&lt;uuid&gt;FB51466C-31B6-44B4-B56C-5920E1C0A387&lt;/uuid&gt;&lt;volume&gt;109&lt;/volume&gt;&lt;doi&gt;10.1073/pnas.1116791109&lt;/doi&gt;&lt;startpage&gt;8606&lt;/startpage&gt;&lt;publication_date&gt;99201205291200000000222000&lt;/publication_date&gt;&lt;url&gt;http://eutils.ncbi.nlm.nih.gov/entrez/eutils/elink.fcgi?dbfrom=pubmed&amp;amp;id=22586104&amp;amp;retmode=ref&amp;amp;cmd=prlinks&lt;/url&gt;&lt;type&gt;400&lt;/type&gt;&lt;title&gt;Dispersal will limit ability of mammals to track climate change in the Western Hemisphere.&lt;/title&gt;&lt;location&gt;&amp;lt;html&amp;gt;&amp;lt;head&amp;gt;&amp;lt;meta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Home&amp;lt;/a&amp;gt;&amp;lt;/div&amp;gt;&amp;lt;/body&amp;gt;&amp;lt;/html&amp;gt;&lt;/location&gt;&lt;institution&gt;School of Environmental and Forest Sciences, University of Washington, Seattle, WA 98195, USA. cschloss@u.washington.edu&lt;/institution&gt;&lt;number&gt;22&lt;/number&gt;&lt;subtype&gt;400&lt;/subtype&gt;&lt;endpage&gt;8611&lt;/endpage&gt;&lt;bundle&gt;&lt;publication&gt;&lt;url&gt;http://www.pnas.org/&lt;/url&gt;&lt;title&gt;Proceedings of the National Academy of Sciences&lt;/title&gt;&lt;type&gt;-100&lt;/type&gt;&lt;subtype&gt;-100&lt;/subtype&gt;&lt;uuid&gt;189FC507-9D7D-462D-9C7E-0F38CB014C4B&lt;/uuid&gt;&lt;/publication&gt;&lt;/bundle&gt;&lt;authors&gt;&lt;author&gt;&lt;firstName&gt;Carrie&lt;/firstName&gt;&lt;middleNames&gt;A&lt;/middleNames&gt;&lt;lastName&gt;Schloss&lt;/lastName&gt;&lt;/author&gt;&lt;author&gt;&lt;firstName&gt;Tristan&lt;/firstName&gt;&lt;middleNames&gt;A&lt;/middleNames&gt;&lt;lastName&gt;Nuñez&lt;/lastName&gt;&lt;/author&gt;&lt;author&gt;&lt;firstName&gt;Joshua&lt;/firstName&gt;&lt;middleNames&gt;J&lt;/middleNames&gt;&lt;lastName&gt;Lawler&lt;/lastName&gt;&lt;/author&gt;&lt;/authors&gt;&lt;/publication&gt;&lt;/publications&gt;&lt;cites&gt;&lt;/cites&gt;&lt;/citation&gt;</w:instrText>
      </w:r>
      <w:r w:rsidR="00A83F7A"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3</w:t>
      </w:r>
      <w:r w:rsidR="00A83F7A" w:rsidRPr="00DF7910">
        <w:rPr>
          <w:rFonts w:ascii="Baskerville" w:hAnsi="Baskerville"/>
          <w:color w:val="000000" w:themeColor="text1"/>
        </w:rPr>
        <w:fldChar w:fldCharType="end"/>
      </w:r>
      <w:r w:rsidR="00D660B0" w:rsidRPr="00DF7910">
        <w:rPr>
          <w:rFonts w:ascii="Baskerville" w:hAnsi="Baskerville"/>
          <w:color w:val="000000" w:themeColor="text1"/>
        </w:rPr>
        <w:t>, l</w:t>
      </w:r>
      <w:r w:rsidR="00A83F7A" w:rsidRPr="00DF7910">
        <w:rPr>
          <w:rFonts w:ascii="Baskerville" w:hAnsi="Baskerville"/>
          <w:color w:val="000000" w:themeColor="text1"/>
        </w:rPr>
        <w:t xml:space="preserve">eading to </w:t>
      </w:r>
      <w:r w:rsidR="00433894" w:rsidRPr="00DF7910">
        <w:rPr>
          <w:rFonts w:ascii="Baskerville" w:hAnsi="Baskerville"/>
          <w:color w:val="000000" w:themeColor="text1"/>
        </w:rPr>
        <w:t xml:space="preserve">further </w:t>
      </w:r>
      <w:r w:rsidR="00A83F7A" w:rsidRPr="00DF7910">
        <w:rPr>
          <w:rFonts w:ascii="Baskerville" w:hAnsi="Baskerville"/>
          <w:color w:val="000000" w:themeColor="text1"/>
        </w:rPr>
        <w:t xml:space="preserve">changes in the </w:t>
      </w:r>
      <w:r w:rsidR="00A36944" w:rsidRPr="00DF7910">
        <w:rPr>
          <w:rFonts w:ascii="Baskerville" w:hAnsi="Baskerville"/>
          <w:color w:val="000000" w:themeColor="text1"/>
        </w:rPr>
        <w:t>distribution of</w:t>
      </w:r>
      <w:r w:rsidR="00B740B9" w:rsidRPr="00DF7910">
        <w:rPr>
          <w:rFonts w:ascii="Baskerville" w:hAnsi="Baskerville"/>
          <w:color w:val="000000" w:themeColor="text1"/>
        </w:rPr>
        <w:t xml:space="preserve"> genetic diversity</w:t>
      </w:r>
      <w:r w:rsidR="00A83F7A" w:rsidRPr="00DF7910">
        <w:rPr>
          <w:rFonts w:ascii="Baskerville" w:hAnsi="Baskerville"/>
          <w:color w:val="000000" w:themeColor="text1"/>
        </w:rPr>
        <w:t xml:space="preserve"> </w:t>
      </w:r>
      <w:commentRangeEnd w:id="0"/>
      <w:r w:rsidR="00844BCC" w:rsidRPr="00DF7910">
        <w:rPr>
          <w:rStyle w:val="CommentReference"/>
          <w:rFonts w:ascii="Baskerville" w:hAnsi="Baskerville"/>
          <w:sz w:val="24"/>
          <w:szCs w:val="24"/>
        </w:rPr>
        <w:commentReference w:id="0"/>
      </w:r>
      <w:r w:rsidR="00A83F7A"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DBAD3BB8-C311-434D-95B8-7C727B6295A4&lt;/uuid&gt;&lt;priority&gt;2&lt;/priority&gt;&lt;publications&gt;&lt;publication&gt;&lt;uuid&gt;1EB512B9-9326-4BC3-8036-A5BAA365CA2A&lt;/uuid&gt;&lt;volume&gt;19&lt;/volume&gt;&lt;doi&gt;10.1016/j.cub.2009.06.030&lt;/doi&gt;&lt;startpage&gt;R584&lt;/startpage&gt;&lt;publication_date&gt;99200907281200000000222000&lt;/publication_date&gt;&lt;url&gt;http://eutils.ncbi.nlm.nih.gov/entrez/eutils/elink.fcgi?dbfrom=pubmed&amp;amp;id=19640497&amp;amp;retmode=ref&amp;amp;cmd=prlinks&lt;/url&gt;&lt;type&gt;400&lt;/type&gt;&lt;title&gt;Ecological change, range fluctuations and population dynamics during the Pleistocene.&lt;/title&gt;&lt;location&gt;&amp;lt;html&amp;gt;&amp;lt;head&amp;gt;&amp;lt;meta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face=sans-serif size=10&amp;gt;&amp;lt;font color=#4285f4&amp;gt;G&amp;lt;/font&amp;gt;&amp;lt;font color=#ea4335&amp;gt;o&amp;lt;/font&amp;gt;&amp;lt;font color=#fbbc05&amp;gt;o&amp;lt;/font&amp;gt;&amp;lt;font color=#4285f4&amp;gt;g&amp;lt;/font&amp;gt;&amp;lt;font color=#34a853&amp;gt;l&amp;lt;/font&amp;gt;&amp;lt;font color=#ea4335&amp;gt;e&amp;lt;/font&amp;gt;&amp;lt;/font&amp;gt;&amp;lt;/b&amp;gt;&amp;lt;/td&amp;gt;&amp;lt;td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Biology, University of York, York YO10 5YW, UK. msh503@york.ac.uk&lt;/institution&gt;&lt;number&gt;14&lt;/number&gt;&lt;subtype&gt;400&lt;/subtype&gt;&lt;endpage&gt;94&lt;/endpage&gt;&lt;bundle&gt;&lt;publication&gt;&lt;url&gt;http://www.cell.com/current-biology/&lt;/url&gt;&lt;title&gt;Current biology : CB&lt;/title&gt;&lt;type&gt;-100&lt;/type&gt;&lt;subtype&gt;-100&lt;/subtype&gt;&lt;uuid&gt;2F26B648-5BAF-40B8-8156-AC4B3BD21BA9&lt;/uuid&gt;&lt;/publication&gt;&lt;/bundle&gt;&lt;authors&gt;&lt;author&gt;&lt;firstName&gt;Michael&lt;/firstName&gt;&lt;lastName&gt;Hofreiter&lt;/lastName&gt;&lt;/author&gt;&lt;author&gt;&lt;firstName&gt;John&lt;/firstName&gt;&lt;lastName&gt;Stewart&lt;/lastName&gt;&lt;/author&gt;&lt;/authors&gt;&lt;/publication&gt;&lt;/publications&gt;&lt;cites&gt;&lt;/cites&gt;&lt;/citation&gt;</w:instrText>
      </w:r>
      <w:r w:rsidR="00A83F7A"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4</w:t>
      </w:r>
      <w:r w:rsidR="00A83F7A" w:rsidRPr="00DF7910">
        <w:rPr>
          <w:rFonts w:ascii="Baskerville" w:hAnsi="Baskerville"/>
          <w:color w:val="000000" w:themeColor="text1"/>
        </w:rPr>
        <w:fldChar w:fldCharType="end"/>
      </w:r>
      <w:r w:rsidR="00B740B9" w:rsidRPr="00DF7910">
        <w:rPr>
          <w:rFonts w:ascii="Baskerville" w:hAnsi="Baskerville"/>
          <w:color w:val="000000" w:themeColor="text1"/>
        </w:rPr>
        <w:t xml:space="preserve">, local extirpations </w:t>
      </w:r>
      <w:r w:rsidR="00A36944" w:rsidRPr="00DF7910">
        <w:rPr>
          <w:rFonts w:ascii="Baskerville" w:hAnsi="Baskerville"/>
          <w:color w:val="000000" w:themeColor="text1"/>
        </w:rPr>
        <w:t>(REFS</w:t>
      </w:r>
      <w:ins w:id="4" w:author="Ditte Mikkelsen Truelsen" w:date="2016-02-10T12:17:00Z">
        <w:r w:rsidR="0093088F" w:rsidRPr="00DF7910">
          <w:rPr>
            <w:rFonts w:ascii="Baskerville" w:hAnsi="Baskerville"/>
            <w:color w:val="000000" w:themeColor="text1"/>
          </w:rPr>
          <w:t xml:space="preserve">, e.g. </w:t>
        </w:r>
        <w:proofErr w:type="spellStart"/>
        <w:r w:rsidR="0093088F" w:rsidRPr="00DF7910">
          <w:rPr>
            <w:rFonts w:ascii="Baskerville" w:hAnsi="Baskerville"/>
            <w:color w:val="000000" w:themeColor="text1"/>
          </w:rPr>
          <w:t>Bellard</w:t>
        </w:r>
        <w:proofErr w:type="spellEnd"/>
        <w:r w:rsidR="0093088F" w:rsidRPr="00DF7910">
          <w:rPr>
            <w:rFonts w:ascii="Baskerville" w:hAnsi="Baskerville"/>
            <w:color w:val="000000" w:themeColor="text1"/>
          </w:rPr>
          <w:t>, C.</w:t>
        </w:r>
      </w:ins>
      <w:ins w:id="5" w:author="Ditte Mikkelsen Truelsen" w:date="2016-02-10T12:18:00Z">
        <w:r w:rsidR="0093088F" w:rsidRPr="00DF7910">
          <w:rPr>
            <w:rFonts w:ascii="Baskerville" w:hAnsi="Baskerville"/>
            <w:color w:val="000000" w:themeColor="text1"/>
          </w:rPr>
          <w:t xml:space="preserve"> et al (2012) Impacts of climate change on the future of biodiversity. Ecology letters </w:t>
        </w:r>
      </w:ins>
      <w:ins w:id="6" w:author="Ditte Mikkelsen Truelsen" w:date="2016-02-10T12:19:00Z">
        <w:r w:rsidR="0093088F" w:rsidRPr="00DF7910">
          <w:rPr>
            <w:rFonts w:ascii="Baskerville" w:hAnsi="Baskerville"/>
            <w:color w:val="000000" w:themeColor="text1"/>
          </w:rPr>
          <w:t xml:space="preserve">15: </w:t>
        </w:r>
      </w:ins>
      <w:ins w:id="7" w:author="Ditte Mikkelsen Truelsen" w:date="2016-02-10T12:18:00Z">
        <w:r w:rsidR="0093088F" w:rsidRPr="00DF7910">
          <w:rPr>
            <w:rFonts w:ascii="Baskerville" w:hAnsi="Baskerville"/>
            <w:color w:val="000000" w:themeColor="text1"/>
          </w:rPr>
          <w:t>365-377</w:t>
        </w:r>
      </w:ins>
      <w:ins w:id="8" w:author="Ditte Mikkelsen Truelsen" w:date="2016-02-10T12:21:00Z">
        <w:r w:rsidR="0093088F" w:rsidRPr="00DF7910">
          <w:rPr>
            <w:rFonts w:ascii="Baskerville" w:hAnsi="Baskerville"/>
            <w:color w:val="000000" w:themeColor="text1"/>
          </w:rPr>
          <w:t xml:space="preserve"> &amp; Parmesan, C. (2006) </w:t>
        </w:r>
      </w:ins>
      <w:ins w:id="9" w:author="Ditte Mikkelsen Truelsen" w:date="2016-02-10T12:22:00Z">
        <w:r w:rsidR="0093088F" w:rsidRPr="00DF7910">
          <w:rPr>
            <w:rFonts w:ascii="Baskerville" w:hAnsi="Baskerville"/>
            <w:color w:val="000000" w:themeColor="text1"/>
          </w:rPr>
          <w:t xml:space="preserve">Ecological and evolutionary responses to recent climate change. </w:t>
        </w:r>
        <w:proofErr w:type="gramStart"/>
        <w:r w:rsidR="0093088F" w:rsidRPr="00DF7910">
          <w:rPr>
            <w:rFonts w:ascii="Baskerville" w:hAnsi="Baskerville"/>
            <w:color w:val="000000" w:themeColor="text1"/>
          </w:rPr>
          <w:t>Annual review of Ecology, Evolution and Systematics 37</w:t>
        </w:r>
      </w:ins>
      <w:ins w:id="10" w:author="Ditte Mikkelsen Truelsen" w:date="2016-02-10T12:23:00Z">
        <w:r w:rsidR="0093088F" w:rsidRPr="00DF7910">
          <w:rPr>
            <w:rFonts w:ascii="Baskerville" w:hAnsi="Baskerville"/>
            <w:color w:val="000000" w:themeColor="text1"/>
          </w:rPr>
          <w:t>: 637-669</w:t>
        </w:r>
      </w:ins>
      <w:r w:rsidR="00A36944" w:rsidRPr="00DF7910">
        <w:rPr>
          <w:rFonts w:ascii="Baskerville" w:hAnsi="Baskerville"/>
          <w:color w:val="000000" w:themeColor="text1"/>
        </w:rPr>
        <w:t xml:space="preserve">) </w:t>
      </w:r>
      <w:r w:rsidR="00B740B9" w:rsidRPr="00DF7910">
        <w:rPr>
          <w:rFonts w:ascii="Baskerville" w:hAnsi="Baskerville"/>
          <w:color w:val="000000" w:themeColor="text1"/>
        </w:rPr>
        <w:t>and ultimately to extinctions</w:t>
      </w:r>
      <w:r w:rsidR="00502B8D" w:rsidRPr="00DF7910">
        <w:rPr>
          <w:rFonts w:ascii="Baskerville" w:hAnsi="Baskerville"/>
          <w:color w:val="000000" w:themeColor="text1"/>
        </w:rPr>
        <w:t xml:space="preserve"> (REFS</w:t>
      </w:r>
      <w:ins w:id="11" w:author="Ditte Mikkelsen Truelsen" w:date="2016-02-10T12:23:00Z">
        <w:r w:rsidR="0093088F" w:rsidRPr="00DF7910">
          <w:rPr>
            <w:rFonts w:ascii="Baskerville" w:hAnsi="Baskerville"/>
            <w:color w:val="000000" w:themeColor="text1"/>
          </w:rPr>
          <w:t xml:space="preserve"> e.g. the same as previous</w:t>
        </w:r>
      </w:ins>
      <w:r w:rsidR="00502B8D" w:rsidRPr="00DF7910">
        <w:rPr>
          <w:rFonts w:ascii="Baskerville" w:hAnsi="Baskerville"/>
          <w:color w:val="000000" w:themeColor="text1"/>
        </w:rPr>
        <w:t>)</w:t>
      </w:r>
      <w:r w:rsidR="00D660B0" w:rsidRPr="00DF7910">
        <w:rPr>
          <w:rFonts w:ascii="Baskerville" w:hAnsi="Baskerville"/>
          <w:color w:val="000000" w:themeColor="text1"/>
        </w:rPr>
        <w:t>.</w:t>
      </w:r>
      <w:proofErr w:type="gramEnd"/>
      <w:r w:rsidR="00D660B0" w:rsidRPr="00DF7910">
        <w:rPr>
          <w:rFonts w:ascii="Baskerville" w:hAnsi="Baskerville"/>
          <w:color w:val="000000" w:themeColor="text1"/>
        </w:rPr>
        <w:t xml:space="preserve"> </w:t>
      </w:r>
      <w:commentRangeStart w:id="12"/>
      <w:r w:rsidR="00855B56" w:rsidRPr="00DF7910">
        <w:rPr>
          <w:rFonts w:ascii="Baskerville" w:hAnsi="Baskerville"/>
          <w:color w:val="000000" w:themeColor="text1"/>
        </w:rPr>
        <w:t xml:space="preserve">Under different forecasted climate change scenarios species lacking genetic variability to survive in remnant isolated populations will appear particularly threatened </w:t>
      </w:r>
      <w:r w:rsidR="00855B56"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7E2CB9A7-45C8-4772-B971-2AEDA9099EA4&lt;/uuid&gt;&lt;priority&gt;3&lt;/priority&gt;&lt;publications&gt;&lt;publication&gt;&lt;uuid&gt;5BED446F-4320-49A2-BCC8-65090B171FDF&lt;/uuid&gt;&lt;volume&gt;344&lt;/volume&gt;&lt;doi&gt;10.1126/science.1247579&lt;/doi&gt;&lt;startpage&gt;1247579&lt;/startpage&gt;&lt;publication_date&gt;99201405021200000000222000&lt;/publication_date&gt;&lt;url&gt;http://eutils.ncbi.nlm.nih.gov/entrez/eutils/elink.fcgi?dbfrom=pubmed&amp;amp;id=24786084&amp;amp;retmode=ref&amp;amp;cmd=prlinks&lt;/url&gt;&lt;type&gt;400&lt;/type&gt;&lt;title&gt;Multiple dimensions of climate change and their implications for biodiversity.&lt;/title&gt;&lt;location&gt;&amp;lt;html&amp;gt;&amp;lt;head&amp;gt;&amp;lt;meta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Home&amp;lt;/a&amp;gt;&amp;lt;/div&amp;gt;&amp;lt;/body&amp;gt;&amp;lt;/html&amp;gt;&lt;/location&gt;&lt;institution&gt;Department of Biogeography and Global Change, National Museum of Natural Sciences, Consejo Superior de Investigaciones Científicas, Calle José Gutierrez Abascal 2, 28006 Madrid, Spain.&lt;/institution&gt;&lt;number&gt;6183&lt;/number&gt;&lt;subtype&gt;400&lt;/subtype&gt;&lt;bundle&gt;&lt;publication&gt;&lt;title&gt;Science&lt;/title&gt;&lt;type&gt;-100&lt;/type&gt;&lt;subtype&gt;-100&lt;/subtype&gt;&lt;uuid&gt;B524C438-776B-4EA5-A6D6-9BA59CD35DC6&lt;/uuid&gt;&lt;/publication&gt;&lt;/bundle&gt;&lt;authors&gt;&lt;author&gt;&lt;firstName&gt;Raquel&lt;/firstName&gt;&lt;middleNames&gt;A&lt;/middleNames&gt;&lt;lastName&gt;Garcia&lt;/lastName&gt;&lt;/author&gt;&lt;author&gt;&lt;firstName&gt;Mar&lt;/firstName&gt;&lt;lastName&gt;Cabeza&lt;/lastName&gt;&lt;/author&gt;&lt;author&gt;&lt;firstName&gt;Carsten&lt;/firstName&gt;&lt;lastName&gt;Rahbek&lt;/lastName&gt;&lt;/author&gt;&lt;author&gt;&lt;firstName&gt;Miguel&lt;/firstName&gt;&lt;middleNames&gt;B&lt;/middleNames&gt;&lt;lastName&gt;Araújo&lt;/lastName&gt;&lt;/author&gt;&lt;/authors&gt;&lt;/publication&gt;&lt;/publications&gt;&lt;cites&gt;&lt;/cites&gt;&lt;/citation&gt;</w:instrText>
      </w:r>
      <w:r w:rsidR="00855B56"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5</w:t>
      </w:r>
      <w:r w:rsidR="00855B56" w:rsidRPr="00DF7910">
        <w:rPr>
          <w:rFonts w:ascii="Baskerville" w:hAnsi="Baskerville"/>
          <w:color w:val="000000" w:themeColor="text1"/>
        </w:rPr>
        <w:fldChar w:fldCharType="end"/>
      </w:r>
      <w:r w:rsidR="00855B56" w:rsidRPr="00DF7910">
        <w:rPr>
          <w:rFonts w:ascii="Baskerville" w:hAnsi="Baskerville"/>
          <w:color w:val="000000" w:themeColor="text1"/>
        </w:rPr>
        <w:t xml:space="preserve">. </w:t>
      </w:r>
      <w:commentRangeEnd w:id="12"/>
      <w:r w:rsidR="0023612B" w:rsidRPr="00DF7910">
        <w:rPr>
          <w:rStyle w:val="CommentReference"/>
          <w:rFonts w:ascii="Baskerville" w:hAnsi="Baskerville"/>
          <w:sz w:val="24"/>
          <w:szCs w:val="24"/>
        </w:rPr>
        <w:commentReference w:id="12"/>
      </w:r>
      <w:r w:rsidR="008C197D" w:rsidRPr="00DF7910">
        <w:rPr>
          <w:rFonts w:ascii="Baskerville" w:hAnsi="Baskerville"/>
          <w:color w:val="000000" w:themeColor="text1"/>
        </w:rPr>
        <w:t xml:space="preserve">It </w:t>
      </w:r>
      <w:r w:rsidR="007F67A2" w:rsidRPr="00DF7910">
        <w:rPr>
          <w:rFonts w:ascii="Baskerville" w:hAnsi="Baskerville"/>
          <w:color w:val="000000" w:themeColor="text1"/>
        </w:rPr>
        <w:t>is expecte</w:t>
      </w:r>
      <w:r w:rsidR="0023302A" w:rsidRPr="00DF7910">
        <w:rPr>
          <w:rFonts w:ascii="Baskerville" w:hAnsi="Baskerville"/>
          <w:color w:val="000000" w:themeColor="text1"/>
        </w:rPr>
        <w:t>d</w:t>
      </w:r>
      <w:r w:rsidR="008C197D" w:rsidRPr="00DF7910">
        <w:rPr>
          <w:rFonts w:ascii="Baskerville" w:hAnsi="Baskerville"/>
          <w:color w:val="000000" w:themeColor="text1"/>
        </w:rPr>
        <w:t xml:space="preserve"> that species under stable climatic conditions</w:t>
      </w:r>
      <w:r w:rsidR="0023302A" w:rsidRPr="00DF7910">
        <w:rPr>
          <w:rFonts w:ascii="Baskerville" w:hAnsi="Baskerville"/>
          <w:color w:val="000000" w:themeColor="text1"/>
        </w:rPr>
        <w:t xml:space="preserve"> </w:t>
      </w:r>
      <w:ins w:id="13" w:author="Ditte Mikkelsen Truelsen" w:date="2016-02-10T12:23:00Z">
        <w:r w:rsidR="0093088F" w:rsidRPr="00DF7910">
          <w:rPr>
            <w:rFonts w:ascii="Baskerville" w:hAnsi="Baskerville"/>
            <w:color w:val="000000" w:themeColor="text1"/>
          </w:rPr>
          <w:t>(</w:t>
        </w:r>
      </w:ins>
      <w:r w:rsidR="0023302A" w:rsidRPr="00DF7910">
        <w:rPr>
          <w:rFonts w:ascii="Baskerville" w:hAnsi="Baskerville"/>
          <w:color w:val="000000" w:themeColor="text1"/>
        </w:rPr>
        <w:t>slow climate change velocity</w:t>
      </w:r>
      <w:ins w:id="14" w:author="Ditte Mikkelsen Truelsen" w:date="2016-02-10T12:23:00Z">
        <w:r w:rsidR="0093088F" w:rsidRPr="00DF7910">
          <w:rPr>
            <w:rFonts w:ascii="Baskerville" w:hAnsi="Baskerville"/>
            <w:color w:val="000000" w:themeColor="text1"/>
          </w:rPr>
          <w:t>)</w:t>
        </w:r>
      </w:ins>
      <w:r w:rsidR="008C197D" w:rsidRPr="00DF7910">
        <w:rPr>
          <w:rFonts w:ascii="Baskerville" w:hAnsi="Baskerville"/>
          <w:color w:val="000000" w:themeColor="text1"/>
        </w:rPr>
        <w:t xml:space="preserve"> reach stationary demographic conditions and stable levels of genetic diversity</w:t>
      </w:r>
      <w:ins w:id="15" w:author="Ditte Mikkelsen Truelsen" w:date="2016-02-10T12:24:00Z">
        <w:r w:rsidR="0093088F" w:rsidRPr="00DF7910">
          <w:rPr>
            <w:rFonts w:ascii="Baskerville" w:hAnsi="Baskerville"/>
            <w:color w:val="000000" w:themeColor="text1"/>
          </w:rPr>
          <w:t xml:space="preserve"> (REFS)</w:t>
        </w:r>
      </w:ins>
      <w:r w:rsidR="008C197D" w:rsidRPr="00DF7910">
        <w:rPr>
          <w:rFonts w:ascii="Baskerville" w:hAnsi="Baskerville"/>
          <w:color w:val="000000" w:themeColor="text1"/>
        </w:rPr>
        <w:t xml:space="preserve">. </w:t>
      </w:r>
      <w:commentRangeStart w:id="16"/>
      <w:r w:rsidR="008C197D" w:rsidRPr="00DF7910">
        <w:rPr>
          <w:rFonts w:ascii="Baskerville" w:hAnsi="Baskerville"/>
          <w:color w:val="000000" w:themeColor="text1"/>
        </w:rPr>
        <w:t xml:space="preserve">Counterintuitively, </w:t>
      </w:r>
      <w:r w:rsidR="007F67A2" w:rsidRPr="00DF7910">
        <w:rPr>
          <w:rFonts w:ascii="Baskerville" w:hAnsi="Baskerville"/>
          <w:color w:val="000000" w:themeColor="text1"/>
        </w:rPr>
        <w:t>it is also expected</w:t>
      </w:r>
      <w:r w:rsidR="008C197D" w:rsidRPr="00DF7910">
        <w:rPr>
          <w:rFonts w:ascii="Baskerville" w:hAnsi="Baskerville"/>
          <w:color w:val="000000" w:themeColor="text1"/>
        </w:rPr>
        <w:t xml:space="preserve"> </w:t>
      </w:r>
      <w:r w:rsidR="007F67A2" w:rsidRPr="00DF7910">
        <w:rPr>
          <w:rFonts w:ascii="Baskerville" w:hAnsi="Baskerville"/>
          <w:color w:val="000000" w:themeColor="text1"/>
        </w:rPr>
        <w:t xml:space="preserve">that fast range contractions better preserve </w:t>
      </w:r>
      <w:r w:rsidR="0023302A" w:rsidRPr="00DF7910">
        <w:rPr>
          <w:rFonts w:ascii="Baskerville" w:hAnsi="Baskerville"/>
          <w:color w:val="000000" w:themeColor="text1"/>
        </w:rPr>
        <w:t xml:space="preserve">species levels of genetic diversity </w:t>
      </w:r>
      <w:r w:rsidR="008C197D" w:rsidRPr="00DF7910">
        <w:rPr>
          <w:rFonts w:ascii="Baskerville" w:hAnsi="Baskerville"/>
          <w:color w:val="000000" w:themeColor="text1"/>
        </w:rPr>
        <w:fldChar w:fldCharType="begin"/>
      </w:r>
      <w:r w:rsidR="006322A2" w:rsidRPr="00DF7910">
        <w:rPr>
          <w:rFonts w:ascii="Baskerville" w:hAnsi="Baskerville"/>
          <w:color w:val="000000" w:themeColor="text1"/>
        </w:rPr>
        <w:instrText xml:space="preserve"> ADDIN PAPERS2_CITATIONS &lt;citation&gt;&lt;uuid&gt;E90E8DF0-0051-4106-AC23-61BB75494495&lt;/uuid&gt;&lt;priority&gt;4&lt;/priority&gt;&lt;publications&gt;&lt;publication&gt;&lt;uuid&gt;436EEA64-C3BC-4594-8B22-D56534A35A96&lt;/uuid&gt;&lt;volume&gt;29&lt;/volume&gt;&lt;doi&gt;10.1093/molbev/msr187&lt;/doi&gt;&lt;startpage&gt;207&lt;/startpage&gt;&lt;publication_date&gt;99201201001200000000220000&lt;/publication_date&gt;&lt;url&gt;http://eutils.ncbi.nlm.nih.gov/entrez/eutils/elink.fcgi?dbfrom=pubmed&amp;amp;id=21778191&amp;amp;retmode=ref&amp;amp;cmd=prlinks&lt;/url&gt;&lt;type&gt;400&lt;/type&gt;&lt;title&gt;Consequences of range contractions and range shifts on molecular diversity.&lt;/title&gt;&lt;institution&gt;Computational and Molecular Population Genetics Lab, Institute of Ecology and Evolution, University of Bern, Berne, Switzerland. miguel.arenasbusto@iee.unibe.ch&lt;/institution&gt;&lt;number&gt;1&lt;/number&gt;&lt;subtype&gt;400&lt;/subtype&gt;&lt;endpage&gt;218&lt;/endpage&gt;&lt;bundle&gt;&lt;publication&gt;&lt;title&gt;Molecular Biology and Evolution&lt;/title&gt;&lt;type&gt;-100&lt;/type&gt;&lt;subtype&gt;-100&lt;/subtype&gt;&lt;uuid&gt;92F41C1A-CC16-4E65-93FE-C2C72FD0A7C7&lt;/uuid&gt;&lt;/publication&gt;&lt;/bundle&gt;&lt;authors&gt;&lt;author&gt;&lt;firstName&gt;Miguel&lt;/firstName&gt;&lt;lastName&gt;Arenas&lt;/lastName&gt;&lt;/author&gt;&lt;author&gt;&lt;firstName&gt;Nicolas&lt;/firstName&gt;&lt;lastName&gt;Ray&lt;/lastName&gt;&lt;/author&gt;&lt;author&gt;&lt;firstName&gt;Mathias&lt;/firstName&gt;&lt;lastName&gt;Currat&lt;/lastName&gt;&lt;/author&gt;&lt;author&gt;&lt;firstName&gt;Laurent&lt;/firstName&gt;&lt;lastName&gt;Excoffier&lt;/lastName&gt;&lt;/author&gt;&lt;/authors&gt;&lt;/publication&gt;&lt;/publications&gt;&lt;cites&gt;&lt;/cites&gt;&lt;/citation&gt;</w:instrText>
      </w:r>
      <w:r w:rsidR="008C197D" w:rsidRPr="00DF7910">
        <w:rPr>
          <w:rFonts w:ascii="Baskerville" w:hAnsi="Baskerville"/>
          <w:color w:val="000000" w:themeColor="text1"/>
        </w:rPr>
        <w:fldChar w:fldCharType="separate"/>
      </w:r>
      <w:r w:rsidR="006322A2" w:rsidRPr="00DF7910">
        <w:rPr>
          <w:rFonts w:ascii="Baskerville" w:eastAsiaTheme="minorEastAsia" w:hAnsi="Baskerville" w:cs="Baskerville SemiBold Italic"/>
          <w:vertAlign w:val="superscript"/>
          <w:lang w:eastAsia="ja-JP"/>
        </w:rPr>
        <w:t>6</w:t>
      </w:r>
      <w:r w:rsidR="008C197D" w:rsidRPr="00DF7910">
        <w:rPr>
          <w:rFonts w:ascii="Baskerville" w:hAnsi="Baskerville"/>
          <w:color w:val="000000" w:themeColor="text1"/>
        </w:rPr>
        <w:fldChar w:fldCharType="end"/>
      </w:r>
      <w:commentRangeEnd w:id="16"/>
      <w:r w:rsidR="00CA406E" w:rsidRPr="00DF7910">
        <w:rPr>
          <w:rStyle w:val="CommentReference"/>
          <w:rFonts w:ascii="Baskerville" w:hAnsi="Baskerville"/>
          <w:sz w:val="24"/>
          <w:szCs w:val="24"/>
        </w:rPr>
        <w:commentReference w:id="16"/>
      </w:r>
      <w:r w:rsidR="008C197D" w:rsidRPr="00DF7910">
        <w:rPr>
          <w:rFonts w:ascii="Baskerville" w:hAnsi="Baskerville"/>
          <w:color w:val="000000" w:themeColor="text1"/>
        </w:rPr>
        <w:t xml:space="preserve">. </w:t>
      </w:r>
      <w:r w:rsidR="007F67A2" w:rsidRPr="00DF7910">
        <w:rPr>
          <w:rFonts w:ascii="Baskerville" w:hAnsi="Baskerville"/>
          <w:color w:val="000000" w:themeColor="text1"/>
        </w:rPr>
        <w:t>These opposite expectations hinder our ability to predict responses of genetic diversity to future</w:t>
      </w:r>
      <w:ins w:id="17" w:author="Ditte Mikkelsen Truelsen" w:date="2016-02-10T12:24:00Z">
        <w:r w:rsidR="0093088F" w:rsidRPr="00DF7910">
          <w:rPr>
            <w:rFonts w:ascii="Baskerville" w:hAnsi="Baskerville"/>
            <w:color w:val="000000" w:themeColor="text1"/>
          </w:rPr>
          <w:t xml:space="preserve"> changes in</w:t>
        </w:r>
      </w:ins>
      <w:r w:rsidR="007F67A2" w:rsidRPr="00DF7910">
        <w:rPr>
          <w:rFonts w:ascii="Baskerville" w:hAnsi="Baskerville"/>
          <w:color w:val="000000" w:themeColor="text1"/>
        </w:rPr>
        <w:t xml:space="preserve"> climate </w:t>
      </w:r>
      <w:ins w:id="18" w:author="Ditte Mikkelsen Truelsen" w:date="2016-02-10T11:28:00Z">
        <w:r w:rsidR="00CA406E" w:rsidRPr="00DF7910">
          <w:rPr>
            <w:rFonts w:ascii="Baskerville" w:hAnsi="Baskerville"/>
            <w:color w:val="000000" w:themeColor="text1"/>
          </w:rPr>
          <w:t>and thus, have only been investigated to a very small extent</w:t>
        </w:r>
      </w:ins>
      <w:r w:rsidR="007F67A2" w:rsidRPr="00DF7910">
        <w:rPr>
          <w:rFonts w:ascii="Baskerville" w:hAnsi="Baskerville"/>
          <w:color w:val="000000" w:themeColor="text1"/>
        </w:rPr>
        <w:t xml:space="preserve">. </w:t>
      </w:r>
      <w:r w:rsidR="00855B56" w:rsidRPr="00DF7910">
        <w:rPr>
          <w:rFonts w:ascii="Baskerville" w:hAnsi="Baskerville"/>
          <w:color w:val="000000" w:themeColor="text1"/>
        </w:rPr>
        <w:t>For th</w:t>
      </w:r>
      <w:ins w:id="19" w:author="Ditte Mikkelsen Truelsen" w:date="2016-02-10T12:08:00Z">
        <w:r w:rsidR="0023612B" w:rsidRPr="00DF7910">
          <w:rPr>
            <w:rFonts w:ascii="Baskerville" w:hAnsi="Baskerville"/>
            <w:color w:val="000000" w:themeColor="text1"/>
          </w:rPr>
          <w:t>i</w:t>
        </w:r>
      </w:ins>
      <w:r w:rsidR="00855B56" w:rsidRPr="00DF7910">
        <w:rPr>
          <w:rFonts w:ascii="Baskerville" w:hAnsi="Baskerville"/>
          <w:color w:val="000000" w:themeColor="text1"/>
        </w:rPr>
        <w:t>s reason, analys</w:t>
      </w:r>
      <w:ins w:id="20" w:author="Ditte Mikkelsen Truelsen" w:date="2016-02-10T12:09:00Z">
        <w:r w:rsidR="0023612B" w:rsidRPr="00DF7910">
          <w:rPr>
            <w:rFonts w:ascii="Baskerville" w:hAnsi="Baskerville"/>
            <w:color w:val="000000" w:themeColor="text1"/>
          </w:rPr>
          <w:t>es</w:t>
        </w:r>
      </w:ins>
      <w:r w:rsidR="00855B56" w:rsidRPr="00DF7910">
        <w:rPr>
          <w:rFonts w:ascii="Baskerville" w:hAnsi="Baskerville"/>
          <w:color w:val="000000" w:themeColor="text1"/>
        </w:rPr>
        <w:t xml:space="preserve"> of the d</w:t>
      </w:r>
      <w:r w:rsidR="008C197D" w:rsidRPr="00DF7910">
        <w:rPr>
          <w:rFonts w:ascii="Baskerville" w:hAnsi="Baskerville"/>
          <w:color w:val="000000" w:themeColor="text1"/>
        </w:rPr>
        <w:t xml:space="preserve">ifferences in the response of species’ genetic diversity to slow </w:t>
      </w:r>
      <w:r w:rsidR="007F67A2" w:rsidRPr="00DF7910">
        <w:rPr>
          <w:rFonts w:ascii="Baskerville" w:hAnsi="Baskerville"/>
          <w:color w:val="000000" w:themeColor="text1"/>
        </w:rPr>
        <w:t xml:space="preserve">and fast </w:t>
      </w:r>
      <w:r w:rsidR="008C197D" w:rsidRPr="00DF7910">
        <w:rPr>
          <w:rFonts w:ascii="Baskerville" w:hAnsi="Baskerville"/>
          <w:color w:val="000000" w:themeColor="text1"/>
        </w:rPr>
        <w:t xml:space="preserve">climate changes </w:t>
      </w:r>
      <w:r w:rsidR="00855B56" w:rsidRPr="00DF7910">
        <w:rPr>
          <w:rFonts w:ascii="Baskerville" w:hAnsi="Baskerville"/>
          <w:color w:val="000000" w:themeColor="text1"/>
        </w:rPr>
        <w:t xml:space="preserve">are </w:t>
      </w:r>
      <w:ins w:id="21" w:author="Ditte Mikkelsen Truelsen" w:date="2016-02-10T12:08:00Z">
        <w:r w:rsidR="0023612B" w:rsidRPr="00DF7910">
          <w:rPr>
            <w:rFonts w:ascii="Baskerville" w:hAnsi="Baskerville"/>
            <w:color w:val="000000" w:themeColor="text1"/>
          </w:rPr>
          <w:t xml:space="preserve">of </w:t>
        </w:r>
      </w:ins>
      <w:r w:rsidR="00855B56" w:rsidRPr="00DF7910">
        <w:rPr>
          <w:rFonts w:ascii="Baskerville" w:hAnsi="Baskerville"/>
          <w:color w:val="000000" w:themeColor="text1"/>
        </w:rPr>
        <w:t>the critical importance</w:t>
      </w:r>
      <w:r w:rsidR="001B53F7" w:rsidRPr="00DF7910">
        <w:rPr>
          <w:rFonts w:ascii="Baskerville" w:hAnsi="Baskerville"/>
          <w:color w:val="000000" w:themeColor="text1"/>
        </w:rPr>
        <w:t>.</w:t>
      </w:r>
    </w:p>
    <w:p w14:paraId="7B5FDF41" w14:textId="58E81E72" w:rsidR="00EB42A5" w:rsidRPr="00DF7910" w:rsidRDefault="00EB42A5" w:rsidP="0014035D">
      <w:pPr>
        <w:pStyle w:val="CommentText"/>
        <w:rPr>
          <w:rFonts w:ascii="Baskerville" w:hAnsi="Baskerville"/>
          <w:color w:val="FF0000"/>
        </w:rPr>
      </w:pPr>
    </w:p>
    <w:p w14:paraId="7536DA66" w14:textId="77777777" w:rsidR="004525DE" w:rsidRPr="00DF7910" w:rsidRDefault="004525DE" w:rsidP="0014035D">
      <w:pPr>
        <w:pStyle w:val="Default"/>
        <w:jc w:val="both"/>
        <w:rPr>
          <w:rFonts w:ascii="Baskerville" w:eastAsia="Baskerville" w:hAnsi="Baskerville" w:cs="Baskerville"/>
        </w:rPr>
      </w:pPr>
      <w:r w:rsidRPr="00DF7910">
        <w:rPr>
          <w:rFonts w:ascii="Baskerville" w:hAnsi="Baskerville"/>
        </w:rPr>
        <w:t xml:space="preserve">Megafaunal replacements and extinctions in the Northern Hemisphere have been linked to abrupt climate changes based on Greenlandic ice core records (Cooper). Although informative, the use of extrapolated hemispheric trends contradicts recent studies showing that species with different ecological strategies experience climate change differently (Parmesan). And furthermore, that a high variance in the velocity of climate change is expected at broad spatial and temporal scales, and also across species (Serra-Diaz 2014). In order to evaluate the response of intraspecific genetic diversity to past climate change variability at broad spatial, temporal and at the species level must be accounted for. The use of global </w:t>
      </w:r>
      <w:proofErr w:type="spellStart"/>
      <w:r w:rsidRPr="00DF7910">
        <w:rPr>
          <w:rFonts w:ascii="Baskerville" w:hAnsi="Baskerville"/>
        </w:rPr>
        <w:t>paleoclimatic</w:t>
      </w:r>
      <w:proofErr w:type="spellEnd"/>
      <w:r w:rsidRPr="00DF7910">
        <w:rPr>
          <w:rFonts w:ascii="Baskerville" w:hAnsi="Baskerville"/>
        </w:rPr>
        <w:t xml:space="preserve"> reconstructions for consecutive time bins during the last 50,000 years, the now extensive fossil record and ancient DNA sequences available can be used to better understand species genetic dynamics during the Late </w:t>
      </w:r>
      <w:proofErr w:type="spellStart"/>
      <w:r w:rsidRPr="00DF7910">
        <w:rPr>
          <w:rFonts w:ascii="Baskerville" w:hAnsi="Baskerville"/>
        </w:rPr>
        <w:t>Quaternaty</w:t>
      </w:r>
      <w:proofErr w:type="spellEnd"/>
      <w:r w:rsidRPr="00DF7910">
        <w:rPr>
          <w:rFonts w:ascii="Baskerville" w:hAnsi="Baskerville"/>
        </w:rPr>
        <w:t>. To our knowledge species’ genetic response to climate change has not been related to the pace climate change analyzing ancient DNA and fossil record from multiple species.</w:t>
      </w:r>
      <w:r w:rsidRPr="00DF7910">
        <w:rPr>
          <w:rFonts w:ascii="Baskerville" w:hAnsi="Baskerville"/>
          <w:color w:val="827843"/>
          <w:u w:color="827843"/>
        </w:rPr>
        <w:t xml:space="preserve"> </w:t>
      </w:r>
    </w:p>
    <w:p w14:paraId="6A206362" w14:textId="77777777" w:rsidR="0014035D" w:rsidRPr="00DF7910" w:rsidRDefault="0014035D" w:rsidP="0014035D">
      <w:pPr>
        <w:pStyle w:val="NormalWeb"/>
        <w:spacing w:before="0" w:beforeAutospacing="0" w:after="0" w:afterAutospacing="0"/>
        <w:rPr>
          <w:rFonts w:ascii="Baskerville" w:eastAsia="Baskerville" w:hAnsi="Baskerville" w:cs="Baskerville"/>
          <w:sz w:val="24"/>
          <w:szCs w:val="24"/>
          <w:lang w:val="en-US"/>
        </w:rPr>
      </w:pPr>
    </w:p>
    <w:p w14:paraId="5097C9AA" w14:textId="7FDDCE12" w:rsidR="0014035D" w:rsidRPr="00F83276" w:rsidRDefault="0014035D" w:rsidP="00F83276">
      <w:pPr>
        <w:pStyle w:val="NormalWeb"/>
        <w:spacing w:before="0" w:beforeAutospacing="0" w:after="0" w:afterAutospacing="0"/>
        <w:jc w:val="both"/>
        <w:rPr>
          <w:rFonts w:ascii="Baskerville" w:hAnsi="Baskerville" w:cs="Times"/>
          <w:color w:val="000000" w:themeColor="text1"/>
          <w:sz w:val="24"/>
          <w:szCs w:val="24"/>
          <w:lang w:val="en-US"/>
        </w:rPr>
      </w:pPr>
      <w:r w:rsidRPr="00DF7910">
        <w:rPr>
          <w:rFonts w:ascii="Baskerville" w:eastAsia="Baskerville" w:hAnsi="Baskerville" w:cs="Baskerville"/>
          <w:sz w:val="24"/>
          <w:szCs w:val="24"/>
          <w:lang w:val="en-US"/>
        </w:rPr>
        <w:t xml:space="preserve">Climatic fluctuations during the Late Quaternary have been characterized as slow or fast (REFS). For example, Last Glacial Maximum was </w:t>
      </w:r>
      <w:r w:rsidR="006153E3">
        <w:rPr>
          <w:rFonts w:ascii="Baskerville" w:eastAsia="Baskerville" w:hAnsi="Baskerville" w:cs="Baskerville"/>
          <w:sz w:val="24"/>
          <w:szCs w:val="24"/>
          <w:lang w:val="en-US"/>
        </w:rPr>
        <w:t>a relatively stable cold period</w:t>
      </w:r>
      <w:r w:rsidRPr="00DF7910">
        <w:rPr>
          <w:rFonts w:ascii="Baskerville" w:eastAsia="Baskerville" w:hAnsi="Baskerville" w:cs="Baskerville"/>
          <w:sz w:val="24"/>
          <w:szCs w:val="24"/>
          <w:lang w:val="en-US"/>
        </w:rPr>
        <w:t xml:space="preserve"> (REFS). Oppositely, Younger </w:t>
      </w:r>
      <w:proofErr w:type="spellStart"/>
      <w:r w:rsidRPr="00DF7910">
        <w:rPr>
          <w:rFonts w:ascii="Baskerville" w:eastAsia="Baskerville" w:hAnsi="Baskerville" w:cs="Baskerville"/>
          <w:sz w:val="24"/>
          <w:szCs w:val="24"/>
          <w:lang w:val="en-US"/>
        </w:rPr>
        <w:t>Dryas</w:t>
      </w:r>
      <w:proofErr w:type="spellEnd"/>
      <w:r w:rsidRPr="00DF7910">
        <w:rPr>
          <w:rFonts w:ascii="Baskerville" w:eastAsia="Baskerville" w:hAnsi="Baskerville" w:cs="Baskerville"/>
          <w:sz w:val="24"/>
          <w:szCs w:val="24"/>
          <w:lang w:val="en-US"/>
        </w:rPr>
        <w:t xml:space="preserve"> and </w:t>
      </w:r>
      <w:proofErr w:type="spellStart"/>
      <w:r w:rsidRPr="00DF7910">
        <w:rPr>
          <w:rFonts w:ascii="Baskerville" w:eastAsia="Baskerville" w:hAnsi="Baskerville" w:cs="Baskerville"/>
          <w:sz w:val="24"/>
          <w:szCs w:val="24"/>
          <w:lang w:val="en-US"/>
        </w:rPr>
        <w:t>Bølling-Allerød</w:t>
      </w:r>
      <w:proofErr w:type="spellEnd"/>
      <w:r w:rsidRPr="00DF7910">
        <w:rPr>
          <w:rFonts w:ascii="Baskerville" w:eastAsia="Baskerville" w:hAnsi="Baskerville" w:cs="Baskerville"/>
          <w:sz w:val="24"/>
          <w:szCs w:val="24"/>
          <w:lang w:val="en-US"/>
        </w:rPr>
        <w:t xml:space="preserve"> events showed substantial changes in tempera</w:t>
      </w:r>
      <w:r w:rsidR="006153E3">
        <w:rPr>
          <w:rFonts w:ascii="Baskerville" w:eastAsia="Baskerville" w:hAnsi="Baskerville" w:cs="Baskerville"/>
          <w:sz w:val="24"/>
          <w:szCs w:val="24"/>
          <w:lang w:val="en-US"/>
        </w:rPr>
        <w:t xml:space="preserve">ture in a small period of time </w:t>
      </w:r>
      <w:r w:rsidRPr="00DF7910">
        <w:rPr>
          <w:rFonts w:ascii="Baskerville" w:eastAsia="Baskerville" w:hAnsi="Baskerville" w:cs="Baskerville"/>
          <w:sz w:val="24"/>
          <w:szCs w:val="24"/>
          <w:lang w:val="en-US"/>
        </w:rPr>
        <w:t>(REFS). Estimation of past climate change velocities has been limited to two</w:t>
      </w:r>
      <w:r w:rsidR="006153E3">
        <w:rPr>
          <w:rFonts w:ascii="Baskerville" w:eastAsia="Baskerville" w:hAnsi="Baskerville" w:cs="Baskerville"/>
          <w:sz w:val="24"/>
          <w:szCs w:val="24"/>
          <w:lang w:val="en-US"/>
        </w:rPr>
        <w:t xml:space="preserve"> time bins (</w:t>
      </w:r>
      <w:proofErr w:type="spellStart"/>
      <w:r w:rsidR="006153E3">
        <w:rPr>
          <w:rFonts w:ascii="Baskerville" w:eastAsia="Baskerville" w:hAnsi="Baskerville" w:cs="Baskerville"/>
          <w:sz w:val="24"/>
          <w:szCs w:val="24"/>
          <w:lang w:val="en-US"/>
        </w:rPr>
        <w:t>Sandel</w:t>
      </w:r>
      <w:proofErr w:type="spellEnd"/>
      <w:r w:rsidR="006153E3">
        <w:rPr>
          <w:rFonts w:ascii="Baskerville" w:eastAsia="Baskerville" w:hAnsi="Baskerville" w:cs="Baskerville"/>
          <w:sz w:val="24"/>
          <w:szCs w:val="24"/>
          <w:lang w:val="en-US"/>
        </w:rPr>
        <w:t>) impeding both the</w:t>
      </w:r>
      <w:r w:rsidRPr="00DF7910">
        <w:rPr>
          <w:rFonts w:ascii="Baskerville" w:eastAsia="Baskerville" w:hAnsi="Baskerville" w:cs="Baskerville"/>
          <w:sz w:val="24"/>
          <w:szCs w:val="24"/>
          <w:lang w:val="en-US"/>
        </w:rPr>
        <w:t xml:space="preserve"> comparison of periods with differe</w:t>
      </w:r>
      <w:r w:rsidR="006153E3">
        <w:rPr>
          <w:rFonts w:ascii="Baskerville" w:eastAsia="Baskerville" w:hAnsi="Baskerville" w:cs="Baskerville"/>
          <w:sz w:val="24"/>
          <w:szCs w:val="24"/>
          <w:lang w:val="en-US"/>
        </w:rPr>
        <w:t>nt velocities, an</w:t>
      </w:r>
      <w:r w:rsidR="00F83276">
        <w:rPr>
          <w:rFonts w:ascii="Baskerville" w:eastAsia="Baskerville" w:hAnsi="Baskerville" w:cs="Baskerville"/>
          <w:sz w:val="24"/>
          <w:szCs w:val="24"/>
          <w:lang w:val="en-US"/>
        </w:rPr>
        <w:t>d subsequently</w:t>
      </w:r>
      <w:r w:rsidRPr="00DF7910">
        <w:rPr>
          <w:rFonts w:ascii="Baskerville" w:eastAsia="Baskerville" w:hAnsi="Baskerville" w:cs="Baskerville"/>
          <w:sz w:val="24"/>
          <w:szCs w:val="24"/>
          <w:lang w:val="en-US"/>
        </w:rPr>
        <w:t xml:space="preserve"> </w:t>
      </w:r>
      <w:r w:rsidR="009C6938">
        <w:rPr>
          <w:rFonts w:ascii="Baskerville" w:eastAsia="Baskerville" w:hAnsi="Baskerville" w:cs="Baskerville"/>
          <w:sz w:val="24"/>
          <w:szCs w:val="24"/>
          <w:lang w:val="en-US"/>
        </w:rPr>
        <w:t xml:space="preserve">to estimate </w:t>
      </w:r>
      <w:r w:rsidRPr="00DF7910">
        <w:rPr>
          <w:rFonts w:ascii="Baskerville" w:eastAsia="Baskerville" w:hAnsi="Baskerville" w:cs="Baskerville"/>
          <w:sz w:val="24"/>
          <w:szCs w:val="24"/>
          <w:lang w:val="en-US"/>
        </w:rPr>
        <w:t xml:space="preserve">the effect of climate velocity on species genetic diversity.  </w:t>
      </w:r>
      <w:r w:rsidR="00DF7910" w:rsidRPr="00DF7910">
        <w:rPr>
          <w:rFonts w:ascii="Baskerville" w:hAnsi="Baskerville" w:cs="Times"/>
          <w:color w:val="000000" w:themeColor="text1"/>
          <w:sz w:val="24"/>
          <w:szCs w:val="24"/>
          <w:lang w:val="en-US"/>
        </w:rPr>
        <w:t xml:space="preserve">Here </w:t>
      </w:r>
      <w:r w:rsidR="00F83276">
        <w:rPr>
          <w:rFonts w:ascii="Baskerville" w:hAnsi="Baskerville" w:cs="Times"/>
          <w:color w:val="000000" w:themeColor="text1"/>
          <w:sz w:val="24"/>
          <w:szCs w:val="24"/>
          <w:lang w:val="en-US"/>
        </w:rPr>
        <w:t xml:space="preserve">for the first time we </w:t>
      </w:r>
      <w:r w:rsidR="00F83276" w:rsidRPr="00DF7910">
        <w:rPr>
          <w:rFonts w:ascii="Baskerville" w:eastAsia="Baskerville" w:hAnsi="Baskerville" w:cs="Baskerville"/>
          <w:sz w:val="24"/>
          <w:szCs w:val="24"/>
          <w:lang w:val="en-US"/>
        </w:rPr>
        <w:t>estimated climate change velo</w:t>
      </w:r>
      <w:r w:rsidR="00F83276">
        <w:rPr>
          <w:rFonts w:ascii="Baskerville" w:eastAsia="Baskerville" w:hAnsi="Baskerville" w:cs="Baskerville"/>
          <w:sz w:val="24"/>
          <w:szCs w:val="24"/>
          <w:lang w:val="en-US"/>
        </w:rPr>
        <w:t>city for 36 time bins –from 50,</w:t>
      </w:r>
      <w:r w:rsidR="00F83276" w:rsidRPr="00DF7910">
        <w:rPr>
          <w:rFonts w:ascii="Baskerville" w:eastAsia="Baskerville" w:hAnsi="Baskerville" w:cs="Baskerville"/>
          <w:sz w:val="24"/>
          <w:szCs w:val="24"/>
          <w:lang w:val="en-US"/>
        </w:rPr>
        <w:t>000 years to present- for the Northern hemisphere.</w:t>
      </w:r>
      <w:r w:rsidR="00F83276">
        <w:rPr>
          <w:rFonts w:ascii="Baskerville" w:eastAsia="Baskerville" w:hAnsi="Baskerville" w:cs="Baskerville"/>
          <w:sz w:val="24"/>
          <w:szCs w:val="24"/>
          <w:lang w:val="en-US"/>
        </w:rPr>
        <w:t xml:space="preserve"> Then, </w:t>
      </w:r>
      <w:r w:rsidR="00F83276">
        <w:rPr>
          <w:rFonts w:ascii="Baskerville" w:hAnsi="Baskerville" w:cs="Times"/>
          <w:color w:val="000000" w:themeColor="text1"/>
          <w:sz w:val="24"/>
          <w:szCs w:val="24"/>
          <w:lang w:val="en-US"/>
        </w:rPr>
        <w:t xml:space="preserve">we used </w:t>
      </w:r>
      <w:r w:rsidR="00DF7910" w:rsidRPr="00DF7910">
        <w:rPr>
          <w:rFonts w:ascii="Baskerville" w:hAnsi="Baskerville" w:cs="Times"/>
          <w:color w:val="000000" w:themeColor="text1"/>
          <w:sz w:val="24"/>
          <w:szCs w:val="24"/>
          <w:lang w:val="en-US"/>
        </w:rPr>
        <w:t>x radiocarbon-dated fossils,</w:t>
      </w:r>
      <w:r w:rsidR="00F83276">
        <w:rPr>
          <w:rFonts w:ascii="Baskerville" w:hAnsi="Baskerville" w:cs="Times"/>
          <w:color w:val="000000" w:themeColor="text1"/>
          <w:sz w:val="24"/>
          <w:szCs w:val="24"/>
          <w:lang w:val="en-US"/>
        </w:rPr>
        <w:t xml:space="preserve"> x ancient and </w:t>
      </w:r>
      <w:r w:rsidRPr="00DF7910">
        <w:rPr>
          <w:rFonts w:ascii="Baskerville" w:hAnsi="Baskerville" w:cs="Times"/>
          <w:color w:val="000000" w:themeColor="text1"/>
          <w:sz w:val="24"/>
          <w:szCs w:val="24"/>
          <w:lang w:val="en-US"/>
        </w:rPr>
        <w:t>x modern DNA sequences for 11 species of mammal</w:t>
      </w:r>
      <w:r w:rsidR="00DF7910">
        <w:rPr>
          <w:rFonts w:ascii="Baskerville" w:hAnsi="Baskerville" w:cs="Times"/>
          <w:color w:val="000000" w:themeColor="text1"/>
          <w:sz w:val="24"/>
          <w:szCs w:val="24"/>
          <w:lang w:val="en-US"/>
        </w:rPr>
        <w:t>s</w:t>
      </w:r>
      <w:r w:rsidR="00F83276">
        <w:rPr>
          <w:rFonts w:ascii="Baskerville" w:hAnsi="Baskerville" w:cs="Times"/>
          <w:color w:val="000000" w:themeColor="text1"/>
          <w:sz w:val="24"/>
          <w:szCs w:val="24"/>
          <w:lang w:val="en-US"/>
        </w:rPr>
        <w:t>, and</w:t>
      </w:r>
      <w:r w:rsidRPr="00DF7910">
        <w:rPr>
          <w:rFonts w:ascii="Baskerville" w:eastAsia="Baskerville" w:hAnsi="Baskerville" w:cs="Baskerville"/>
          <w:sz w:val="24"/>
          <w:szCs w:val="24"/>
          <w:lang w:val="en-US"/>
        </w:rPr>
        <w:t xml:space="preserve"> test</w:t>
      </w:r>
      <w:r w:rsidR="00F83276">
        <w:rPr>
          <w:rFonts w:ascii="Baskerville" w:eastAsia="Baskerville" w:hAnsi="Baskerville" w:cs="Baskerville"/>
          <w:sz w:val="24"/>
          <w:szCs w:val="24"/>
          <w:lang w:val="en-US"/>
        </w:rPr>
        <w:t>ed</w:t>
      </w:r>
      <w:r w:rsidRPr="00DF7910">
        <w:rPr>
          <w:rFonts w:ascii="Baskerville" w:eastAsia="Baskerville" w:hAnsi="Baskerville" w:cs="Baskerville"/>
          <w:sz w:val="24"/>
          <w:szCs w:val="24"/>
          <w:lang w:val="en-US"/>
        </w:rPr>
        <w:t xml:space="preserve"> the prediction that there is a positive correlation between the velocity of climate change and the magnitude of change in genetic diversity.</w:t>
      </w:r>
      <w:r w:rsidR="00DF7910">
        <w:rPr>
          <w:rFonts w:ascii="Baskerville" w:eastAsia="Baskerville" w:hAnsi="Baskerville" w:cs="Baskerville"/>
          <w:sz w:val="24"/>
          <w:szCs w:val="24"/>
          <w:lang w:val="en-US"/>
        </w:rPr>
        <w:t xml:space="preserve"> </w:t>
      </w:r>
      <w:bookmarkStart w:id="22" w:name="_GoBack"/>
      <w:bookmarkEnd w:id="22"/>
    </w:p>
    <w:p w14:paraId="5A84217B" w14:textId="77777777" w:rsidR="004525DE" w:rsidRPr="00DF7910" w:rsidRDefault="004525DE" w:rsidP="0014035D">
      <w:pPr>
        <w:pStyle w:val="NormalWeb"/>
        <w:spacing w:before="0" w:beforeAutospacing="0" w:after="0" w:afterAutospacing="0"/>
        <w:rPr>
          <w:rFonts w:ascii="Baskerville" w:eastAsia="Baskerville" w:hAnsi="Baskerville" w:cs="Baskerville"/>
          <w:sz w:val="24"/>
          <w:szCs w:val="24"/>
          <w:lang w:val="en-US"/>
        </w:rPr>
      </w:pPr>
    </w:p>
    <w:p w14:paraId="621CCDD1" w14:textId="77777777" w:rsidR="00997521" w:rsidRPr="00DF7910" w:rsidRDefault="00997521" w:rsidP="0014035D">
      <w:pPr>
        <w:widowControl w:val="0"/>
        <w:rPr>
          <w:rFonts w:ascii="Baskerville" w:hAnsi="Baskerville" w:cs="Times"/>
          <w:color w:val="000000" w:themeColor="text1"/>
        </w:rPr>
      </w:pPr>
    </w:p>
    <w:p w14:paraId="2F321073" w14:textId="77777777" w:rsidR="00997521" w:rsidRPr="00DF7910" w:rsidRDefault="00997521" w:rsidP="0014035D">
      <w:pPr>
        <w:pStyle w:val="NormalWeb"/>
        <w:spacing w:before="0" w:beforeAutospacing="0" w:after="0" w:afterAutospacing="0"/>
        <w:rPr>
          <w:rFonts w:ascii="Baskerville" w:hAnsi="Baskerville"/>
          <w:color w:val="000000"/>
          <w:sz w:val="24"/>
          <w:szCs w:val="24"/>
          <w:lang w:val="en-US"/>
        </w:rPr>
      </w:pPr>
    </w:p>
    <w:p w14:paraId="2353B266" w14:textId="77777777" w:rsidR="006322A2" w:rsidRPr="00DF7910" w:rsidRDefault="006322A2" w:rsidP="0014035D">
      <w:pPr>
        <w:pStyle w:val="NormalWeb"/>
        <w:spacing w:before="0" w:beforeAutospacing="0" w:after="0" w:afterAutospacing="0"/>
        <w:rPr>
          <w:rFonts w:ascii="Baskerville" w:hAnsi="Baskerville"/>
          <w:color w:val="000000"/>
          <w:sz w:val="24"/>
          <w:szCs w:val="24"/>
          <w:lang w:val="en-US"/>
        </w:rPr>
      </w:pPr>
    </w:p>
    <w:p w14:paraId="4B36DAB7" w14:textId="77777777" w:rsidR="00997521" w:rsidRPr="00DF7910" w:rsidRDefault="00997521" w:rsidP="0014035D">
      <w:pPr>
        <w:pStyle w:val="NormalWeb"/>
        <w:spacing w:before="0" w:beforeAutospacing="0" w:after="0" w:afterAutospacing="0"/>
        <w:rPr>
          <w:rFonts w:ascii="Baskerville" w:hAnsi="Baskerville"/>
          <w:color w:val="000000"/>
          <w:sz w:val="24"/>
          <w:szCs w:val="24"/>
          <w:lang w:val="en-US"/>
        </w:rPr>
      </w:pPr>
    </w:p>
    <w:p w14:paraId="611D0C26" w14:textId="2C45D4E6" w:rsidR="006322A2" w:rsidRPr="00DF7910" w:rsidRDefault="006322A2" w:rsidP="0014035D">
      <w:pPr>
        <w:pStyle w:val="NormalWeb"/>
        <w:spacing w:before="0" w:beforeAutospacing="0" w:after="0" w:afterAutospacing="0"/>
        <w:rPr>
          <w:rFonts w:ascii="Baskerville" w:hAnsi="Baskerville"/>
          <w:b/>
          <w:color w:val="000000"/>
          <w:sz w:val="24"/>
          <w:szCs w:val="24"/>
          <w:lang w:val="en-US"/>
        </w:rPr>
      </w:pPr>
      <w:r w:rsidRPr="00DF7910">
        <w:rPr>
          <w:rFonts w:ascii="Baskerville" w:hAnsi="Baskerville"/>
          <w:b/>
          <w:color w:val="000000"/>
          <w:sz w:val="24"/>
          <w:szCs w:val="24"/>
          <w:lang w:val="en-US"/>
        </w:rPr>
        <w:t xml:space="preserve">References: </w:t>
      </w:r>
    </w:p>
    <w:p w14:paraId="599B6624" w14:textId="77777777" w:rsidR="006322A2" w:rsidRPr="00DF7910" w:rsidRDefault="006322A2" w:rsidP="0014035D">
      <w:pPr>
        <w:rPr>
          <w:rFonts w:ascii="Baskerville" w:hAnsi="Baskerville"/>
        </w:rPr>
      </w:pPr>
    </w:p>
    <w:p w14:paraId="3D1472E6"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hAnsi="Baskerville"/>
        </w:rPr>
        <w:fldChar w:fldCharType="begin"/>
      </w:r>
      <w:r w:rsidRPr="00DF7910">
        <w:rPr>
          <w:rFonts w:ascii="Baskerville" w:hAnsi="Baskerville"/>
        </w:rPr>
        <w:instrText xml:space="preserve"> ADDIN PAPERS2_CITATIONS &lt;papers2_bibliography/&gt;</w:instrText>
      </w:r>
      <w:r w:rsidRPr="00DF7910">
        <w:rPr>
          <w:rFonts w:ascii="Baskerville" w:hAnsi="Baskerville"/>
        </w:rPr>
        <w:fldChar w:fldCharType="separate"/>
      </w:r>
      <w:r w:rsidRPr="00DF7910">
        <w:rPr>
          <w:rFonts w:ascii="Baskerville" w:eastAsiaTheme="minorEastAsia" w:hAnsi="Baskerville" w:cs="Cambria"/>
          <w:lang w:eastAsia="ja-JP"/>
        </w:rPr>
        <w:t>1.</w:t>
      </w:r>
      <w:r w:rsidRPr="00DF7910">
        <w:rPr>
          <w:rFonts w:ascii="Baskerville" w:eastAsiaTheme="minorEastAsia" w:hAnsi="Baskerville" w:cs="Cambria"/>
          <w:lang w:eastAsia="ja-JP"/>
        </w:rPr>
        <w:tab/>
      </w:r>
      <w:proofErr w:type="spellStart"/>
      <w:r w:rsidRPr="00DF7910">
        <w:rPr>
          <w:rFonts w:ascii="Baskerville" w:eastAsiaTheme="minorEastAsia" w:hAnsi="Baskerville" w:cs="Cambria"/>
          <w:lang w:eastAsia="ja-JP"/>
        </w:rPr>
        <w:t>Lorenzen</w:t>
      </w:r>
      <w:proofErr w:type="spellEnd"/>
      <w:r w:rsidRPr="00DF7910">
        <w:rPr>
          <w:rFonts w:ascii="Baskerville" w:eastAsiaTheme="minorEastAsia" w:hAnsi="Baskerville" w:cs="Cambria"/>
          <w:lang w:eastAsia="ja-JP"/>
        </w:rPr>
        <w:t xml:space="preserve">, E. D., Heller, R. &amp; </w:t>
      </w:r>
      <w:proofErr w:type="spellStart"/>
      <w:r w:rsidRPr="00DF7910">
        <w:rPr>
          <w:rFonts w:ascii="Baskerville" w:eastAsiaTheme="minorEastAsia" w:hAnsi="Baskerville" w:cs="Cambria"/>
          <w:lang w:eastAsia="ja-JP"/>
        </w:rPr>
        <w:t>Siegismund</w:t>
      </w:r>
      <w:proofErr w:type="spellEnd"/>
      <w:r w:rsidRPr="00DF7910">
        <w:rPr>
          <w:rFonts w:ascii="Baskerville" w:eastAsiaTheme="minorEastAsia" w:hAnsi="Baskerville" w:cs="Cambria"/>
          <w:lang w:eastAsia="ja-JP"/>
        </w:rPr>
        <w:t xml:space="preserve">, H. R. Comparative phylogeography of African savannah ungulates. </w:t>
      </w:r>
      <w:r w:rsidRPr="00DF7910">
        <w:rPr>
          <w:rFonts w:ascii="Baskerville" w:eastAsiaTheme="minorEastAsia" w:hAnsi="Baskerville" w:cs="Cambria"/>
          <w:i/>
          <w:iCs/>
          <w:lang w:eastAsia="ja-JP"/>
        </w:rPr>
        <w:t>Molecular Ecology</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21,</w:t>
      </w:r>
      <w:r w:rsidRPr="00DF7910">
        <w:rPr>
          <w:rFonts w:ascii="Baskerville" w:eastAsiaTheme="minorEastAsia" w:hAnsi="Baskerville" w:cs="Cambria"/>
          <w:lang w:eastAsia="ja-JP"/>
        </w:rPr>
        <w:t xml:space="preserve"> 3656–3670 (2012).</w:t>
      </w:r>
    </w:p>
    <w:p w14:paraId="5488C369"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2.</w:t>
      </w:r>
      <w:r w:rsidRPr="00DF7910">
        <w:rPr>
          <w:rFonts w:ascii="Baskerville" w:eastAsiaTheme="minorEastAsia" w:hAnsi="Baskerville" w:cs="Cambria"/>
          <w:lang w:eastAsia="ja-JP"/>
        </w:rPr>
        <w:tab/>
        <w:t xml:space="preserve">Hewitt, G. M. Genetic consequences of climatic oscillations in the Quaternary. </w:t>
      </w:r>
      <w:r w:rsidRPr="00DF7910">
        <w:rPr>
          <w:rFonts w:ascii="Baskerville" w:eastAsiaTheme="minorEastAsia" w:hAnsi="Baskerville" w:cs="Cambria"/>
          <w:i/>
          <w:iCs/>
          <w:lang w:eastAsia="ja-JP"/>
        </w:rPr>
        <w:t xml:space="preserve">Philos. Trans. R. Soc. </w:t>
      </w:r>
      <w:proofErr w:type="spellStart"/>
      <w:r w:rsidRPr="00DF7910">
        <w:rPr>
          <w:rFonts w:ascii="Baskerville" w:eastAsiaTheme="minorEastAsia" w:hAnsi="Baskerville" w:cs="Cambria"/>
          <w:i/>
          <w:iCs/>
          <w:lang w:eastAsia="ja-JP"/>
        </w:rPr>
        <w:t>Lond</w:t>
      </w:r>
      <w:proofErr w:type="spellEnd"/>
      <w:proofErr w:type="gramStart"/>
      <w:r w:rsidRPr="00DF7910">
        <w:rPr>
          <w:rFonts w:ascii="Baskerville" w:eastAsiaTheme="minorEastAsia" w:hAnsi="Baskerville" w:cs="Cambria"/>
          <w:i/>
          <w:iCs/>
          <w:lang w:eastAsia="ja-JP"/>
        </w:rPr>
        <w:t>.,</w:t>
      </w:r>
      <w:proofErr w:type="gramEnd"/>
      <w:r w:rsidRPr="00DF7910">
        <w:rPr>
          <w:rFonts w:ascii="Baskerville" w:eastAsiaTheme="minorEastAsia" w:hAnsi="Baskerville" w:cs="Cambria"/>
          <w:i/>
          <w:iCs/>
          <w:lang w:eastAsia="ja-JP"/>
        </w:rPr>
        <w:t xml:space="preserve"> B, Biol. Sci.</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359,</w:t>
      </w:r>
      <w:r w:rsidRPr="00DF7910">
        <w:rPr>
          <w:rFonts w:ascii="Baskerville" w:eastAsiaTheme="minorEastAsia" w:hAnsi="Baskerville" w:cs="Cambria"/>
          <w:lang w:eastAsia="ja-JP"/>
        </w:rPr>
        <w:t xml:space="preserve"> 183–95– discussion 195 (2004).</w:t>
      </w:r>
    </w:p>
    <w:p w14:paraId="1DBD7587"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3.</w:t>
      </w:r>
      <w:r w:rsidRPr="00DF7910">
        <w:rPr>
          <w:rFonts w:ascii="Baskerville" w:eastAsiaTheme="minorEastAsia" w:hAnsi="Baskerville" w:cs="Cambria"/>
          <w:lang w:eastAsia="ja-JP"/>
        </w:rPr>
        <w:tab/>
      </w:r>
      <w:proofErr w:type="spellStart"/>
      <w:r w:rsidRPr="00DF7910">
        <w:rPr>
          <w:rFonts w:ascii="Baskerville" w:eastAsiaTheme="minorEastAsia" w:hAnsi="Baskerville" w:cs="Cambria"/>
          <w:lang w:eastAsia="ja-JP"/>
        </w:rPr>
        <w:t>Schloss</w:t>
      </w:r>
      <w:proofErr w:type="spellEnd"/>
      <w:r w:rsidRPr="00DF7910">
        <w:rPr>
          <w:rFonts w:ascii="Baskerville" w:eastAsiaTheme="minorEastAsia" w:hAnsi="Baskerville" w:cs="Cambria"/>
          <w:lang w:eastAsia="ja-JP"/>
        </w:rPr>
        <w:t xml:space="preserve">, C. A., </w:t>
      </w:r>
      <w:proofErr w:type="spellStart"/>
      <w:r w:rsidRPr="00DF7910">
        <w:rPr>
          <w:rFonts w:ascii="Baskerville" w:eastAsiaTheme="minorEastAsia" w:hAnsi="Baskerville" w:cs="Cambria"/>
          <w:lang w:eastAsia="ja-JP"/>
        </w:rPr>
        <w:t>Nuñez</w:t>
      </w:r>
      <w:proofErr w:type="spellEnd"/>
      <w:r w:rsidRPr="00DF7910">
        <w:rPr>
          <w:rFonts w:ascii="Baskerville" w:eastAsiaTheme="minorEastAsia" w:hAnsi="Baskerville" w:cs="Cambria"/>
          <w:lang w:eastAsia="ja-JP"/>
        </w:rPr>
        <w:t xml:space="preserve">, T. A. &amp; Lawler, J. J. Dispersal will limit ability of mammals to track climate change in the Western Hemisphere. </w:t>
      </w:r>
      <w:r w:rsidRPr="00DF7910">
        <w:rPr>
          <w:rFonts w:ascii="Baskerville" w:eastAsiaTheme="minorEastAsia" w:hAnsi="Baskerville" w:cs="Cambria"/>
          <w:i/>
          <w:iCs/>
          <w:lang w:eastAsia="ja-JP"/>
        </w:rPr>
        <w:t>Proceedings of the National Academy of Sciences</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109,</w:t>
      </w:r>
      <w:r w:rsidRPr="00DF7910">
        <w:rPr>
          <w:rFonts w:ascii="Baskerville" w:eastAsiaTheme="minorEastAsia" w:hAnsi="Baskerville" w:cs="Cambria"/>
          <w:lang w:eastAsia="ja-JP"/>
        </w:rPr>
        <w:t xml:space="preserve"> 8606–8611 (2012).</w:t>
      </w:r>
    </w:p>
    <w:p w14:paraId="0852827B"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4.</w:t>
      </w:r>
      <w:r w:rsidRPr="00DF7910">
        <w:rPr>
          <w:rFonts w:ascii="Baskerville" w:eastAsiaTheme="minorEastAsia" w:hAnsi="Baskerville" w:cs="Cambria"/>
          <w:lang w:eastAsia="ja-JP"/>
        </w:rPr>
        <w:tab/>
      </w:r>
      <w:proofErr w:type="spellStart"/>
      <w:r w:rsidRPr="00DF7910">
        <w:rPr>
          <w:rFonts w:ascii="Baskerville" w:eastAsiaTheme="minorEastAsia" w:hAnsi="Baskerville" w:cs="Cambria"/>
          <w:lang w:eastAsia="ja-JP"/>
        </w:rPr>
        <w:t>Hofreiter</w:t>
      </w:r>
      <w:proofErr w:type="spellEnd"/>
      <w:r w:rsidRPr="00DF7910">
        <w:rPr>
          <w:rFonts w:ascii="Baskerville" w:eastAsiaTheme="minorEastAsia" w:hAnsi="Baskerville" w:cs="Cambria"/>
          <w:lang w:eastAsia="ja-JP"/>
        </w:rPr>
        <w:t xml:space="preserve">, M. &amp; Stewart, J. Ecological change, range fluctuations and population dynamics during the Pleistocene. </w:t>
      </w:r>
      <w:proofErr w:type="spellStart"/>
      <w:r w:rsidRPr="00DF7910">
        <w:rPr>
          <w:rFonts w:ascii="Baskerville" w:eastAsiaTheme="minorEastAsia" w:hAnsi="Baskerville" w:cs="Cambria"/>
          <w:i/>
          <w:iCs/>
          <w:lang w:eastAsia="ja-JP"/>
        </w:rPr>
        <w:t>Curr</w:t>
      </w:r>
      <w:proofErr w:type="spellEnd"/>
      <w:r w:rsidRPr="00DF7910">
        <w:rPr>
          <w:rFonts w:ascii="Baskerville" w:eastAsiaTheme="minorEastAsia" w:hAnsi="Baskerville" w:cs="Cambria"/>
          <w:i/>
          <w:iCs/>
          <w:lang w:eastAsia="ja-JP"/>
        </w:rPr>
        <w:t xml:space="preserve">. </w:t>
      </w:r>
      <w:proofErr w:type="gramStart"/>
      <w:r w:rsidRPr="00DF7910">
        <w:rPr>
          <w:rFonts w:ascii="Baskerville" w:eastAsiaTheme="minorEastAsia" w:hAnsi="Baskerville" w:cs="Cambria"/>
          <w:i/>
          <w:iCs/>
          <w:lang w:eastAsia="ja-JP"/>
        </w:rPr>
        <w:t>Biol.</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19,</w:t>
      </w:r>
      <w:r w:rsidRPr="00DF7910">
        <w:rPr>
          <w:rFonts w:ascii="Baskerville" w:eastAsiaTheme="minorEastAsia" w:hAnsi="Baskerville" w:cs="Cambria"/>
          <w:lang w:eastAsia="ja-JP"/>
        </w:rPr>
        <w:t xml:space="preserve"> R584–94 (2009).</w:t>
      </w:r>
      <w:proofErr w:type="gramEnd"/>
    </w:p>
    <w:p w14:paraId="6064524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5.</w:t>
      </w:r>
      <w:r w:rsidRPr="00DF7910">
        <w:rPr>
          <w:rFonts w:ascii="Baskerville" w:eastAsiaTheme="minorEastAsia" w:hAnsi="Baskerville" w:cs="Cambria"/>
          <w:lang w:eastAsia="ja-JP"/>
        </w:rPr>
        <w:tab/>
        <w:t xml:space="preserve">Garcia, R. A., </w:t>
      </w:r>
      <w:proofErr w:type="spellStart"/>
      <w:r w:rsidRPr="00DF7910">
        <w:rPr>
          <w:rFonts w:ascii="Baskerville" w:eastAsiaTheme="minorEastAsia" w:hAnsi="Baskerville" w:cs="Cambria"/>
          <w:lang w:eastAsia="ja-JP"/>
        </w:rPr>
        <w:t>Cabeza</w:t>
      </w:r>
      <w:proofErr w:type="spellEnd"/>
      <w:r w:rsidRPr="00DF7910">
        <w:rPr>
          <w:rFonts w:ascii="Baskerville" w:eastAsiaTheme="minorEastAsia" w:hAnsi="Baskerville" w:cs="Cambria"/>
          <w:lang w:eastAsia="ja-JP"/>
        </w:rPr>
        <w:t xml:space="preserve">, M., </w:t>
      </w:r>
      <w:proofErr w:type="spellStart"/>
      <w:r w:rsidRPr="00DF7910">
        <w:rPr>
          <w:rFonts w:ascii="Baskerville" w:eastAsiaTheme="minorEastAsia" w:hAnsi="Baskerville" w:cs="Cambria"/>
          <w:lang w:eastAsia="ja-JP"/>
        </w:rPr>
        <w:t>Rahbek</w:t>
      </w:r>
      <w:proofErr w:type="spellEnd"/>
      <w:r w:rsidRPr="00DF7910">
        <w:rPr>
          <w:rFonts w:ascii="Baskerville" w:eastAsiaTheme="minorEastAsia" w:hAnsi="Baskerville" w:cs="Cambria"/>
          <w:lang w:eastAsia="ja-JP"/>
        </w:rPr>
        <w:t xml:space="preserve">, C. &amp; </w:t>
      </w:r>
      <w:proofErr w:type="spellStart"/>
      <w:r w:rsidRPr="00DF7910">
        <w:rPr>
          <w:rFonts w:ascii="Baskerville" w:eastAsiaTheme="minorEastAsia" w:hAnsi="Baskerville" w:cs="Cambria"/>
          <w:lang w:eastAsia="ja-JP"/>
        </w:rPr>
        <w:t>Araújo</w:t>
      </w:r>
      <w:proofErr w:type="spellEnd"/>
      <w:r w:rsidRPr="00DF7910">
        <w:rPr>
          <w:rFonts w:ascii="Baskerville" w:eastAsiaTheme="minorEastAsia" w:hAnsi="Baskerville" w:cs="Cambria"/>
          <w:lang w:eastAsia="ja-JP"/>
        </w:rPr>
        <w:t xml:space="preserve">, M. B. Multiple dimensions of climate change and their implications for biodiversity. </w:t>
      </w:r>
      <w:proofErr w:type="gramStart"/>
      <w:r w:rsidRPr="00DF7910">
        <w:rPr>
          <w:rFonts w:ascii="Baskerville" w:eastAsiaTheme="minorEastAsia" w:hAnsi="Baskerville" w:cs="Cambria"/>
          <w:i/>
          <w:iCs/>
          <w:lang w:eastAsia="ja-JP"/>
        </w:rPr>
        <w:t>Science</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344,</w:t>
      </w:r>
      <w:r w:rsidRPr="00DF7910">
        <w:rPr>
          <w:rFonts w:ascii="Baskerville" w:eastAsiaTheme="minorEastAsia" w:hAnsi="Baskerville" w:cs="Cambria"/>
          <w:lang w:eastAsia="ja-JP"/>
        </w:rPr>
        <w:t xml:space="preserve"> 1247579 (2014).</w:t>
      </w:r>
      <w:proofErr w:type="gramEnd"/>
    </w:p>
    <w:p w14:paraId="03B4F3A4" w14:textId="77777777" w:rsidR="006322A2" w:rsidRPr="00DF7910" w:rsidRDefault="006322A2" w:rsidP="0014035D">
      <w:pPr>
        <w:widowControl w:val="0"/>
        <w:tabs>
          <w:tab w:val="left" w:pos="480"/>
        </w:tabs>
        <w:suppressAutoHyphens w:val="0"/>
        <w:autoSpaceDE w:val="0"/>
        <w:autoSpaceDN w:val="0"/>
        <w:adjustRightInd w:val="0"/>
        <w:ind w:left="480" w:hanging="480"/>
        <w:rPr>
          <w:rFonts w:ascii="Baskerville" w:eastAsiaTheme="minorEastAsia" w:hAnsi="Baskerville" w:cs="Cambria"/>
          <w:lang w:eastAsia="ja-JP"/>
        </w:rPr>
      </w:pPr>
      <w:r w:rsidRPr="00DF7910">
        <w:rPr>
          <w:rFonts w:ascii="Baskerville" w:eastAsiaTheme="minorEastAsia" w:hAnsi="Baskerville" w:cs="Cambria"/>
          <w:lang w:eastAsia="ja-JP"/>
        </w:rPr>
        <w:t>6.</w:t>
      </w:r>
      <w:r w:rsidRPr="00DF7910">
        <w:rPr>
          <w:rFonts w:ascii="Baskerville" w:eastAsiaTheme="minorEastAsia" w:hAnsi="Baskerville" w:cs="Cambria"/>
          <w:lang w:eastAsia="ja-JP"/>
        </w:rPr>
        <w:tab/>
        <w:t xml:space="preserve">Arenas, M., Ray, N., </w:t>
      </w:r>
      <w:proofErr w:type="spellStart"/>
      <w:r w:rsidRPr="00DF7910">
        <w:rPr>
          <w:rFonts w:ascii="Baskerville" w:eastAsiaTheme="minorEastAsia" w:hAnsi="Baskerville" w:cs="Cambria"/>
          <w:lang w:eastAsia="ja-JP"/>
        </w:rPr>
        <w:t>Currat</w:t>
      </w:r>
      <w:proofErr w:type="spellEnd"/>
      <w:r w:rsidRPr="00DF7910">
        <w:rPr>
          <w:rFonts w:ascii="Baskerville" w:eastAsiaTheme="minorEastAsia" w:hAnsi="Baskerville" w:cs="Cambria"/>
          <w:lang w:eastAsia="ja-JP"/>
        </w:rPr>
        <w:t xml:space="preserve">, M. &amp; </w:t>
      </w:r>
      <w:proofErr w:type="spellStart"/>
      <w:r w:rsidRPr="00DF7910">
        <w:rPr>
          <w:rFonts w:ascii="Baskerville" w:eastAsiaTheme="minorEastAsia" w:hAnsi="Baskerville" w:cs="Cambria"/>
          <w:lang w:eastAsia="ja-JP"/>
        </w:rPr>
        <w:t>Excoffier</w:t>
      </w:r>
      <w:proofErr w:type="spellEnd"/>
      <w:r w:rsidRPr="00DF7910">
        <w:rPr>
          <w:rFonts w:ascii="Baskerville" w:eastAsiaTheme="minorEastAsia" w:hAnsi="Baskerville" w:cs="Cambria"/>
          <w:lang w:eastAsia="ja-JP"/>
        </w:rPr>
        <w:t xml:space="preserve">, L. Consequences of range contractions and range shifts on molecular diversity. </w:t>
      </w:r>
      <w:r w:rsidRPr="00DF7910">
        <w:rPr>
          <w:rFonts w:ascii="Baskerville" w:eastAsiaTheme="minorEastAsia" w:hAnsi="Baskerville" w:cs="Cambria"/>
          <w:i/>
          <w:iCs/>
          <w:lang w:eastAsia="ja-JP"/>
        </w:rPr>
        <w:t>Molecular Biology and Evolution</w:t>
      </w:r>
      <w:r w:rsidRPr="00DF7910">
        <w:rPr>
          <w:rFonts w:ascii="Baskerville" w:eastAsiaTheme="minorEastAsia" w:hAnsi="Baskerville" w:cs="Cambria"/>
          <w:lang w:eastAsia="ja-JP"/>
        </w:rPr>
        <w:t xml:space="preserve"> </w:t>
      </w:r>
      <w:r w:rsidRPr="00DF7910">
        <w:rPr>
          <w:rFonts w:ascii="Baskerville" w:eastAsiaTheme="minorEastAsia" w:hAnsi="Baskerville" w:cs="Cambria"/>
          <w:b/>
          <w:bCs/>
          <w:lang w:eastAsia="ja-JP"/>
        </w:rPr>
        <w:t>29,</w:t>
      </w:r>
      <w:r w:rsidRPr="00DF7910">
        <w:rPr>
          <w:rFonts w:ascii="Baskerville" w:eastAsiaTheme="minorEastAsia" w:hAnsi="Baskerville" w:cs="Cambria"/>
          <w:lang w:eastAsia="ja-JP"/>
        </w:rPr>
        <w:t xml:space="preserve"> 207–218 (2012).</w:t>
      </w:r>
    </w:p>
    <w:p w14:paraId="37A8B112" w14:textId="3A3825DF" w:rsidR="00ED0E2E" w:rsidRPr="00DF7910" w:rsidRDefault="006322A2" w:rsidP="0014035D">
      <w:pPr>
        <w:rPr>
          <w:rFonts w:ascii="Baskerville" w:hAnsi="Baskerville"/>
        </w:rPr>
      </w:pPr>
      <w:r w:rsidRPr="00DF7910">
        <w:rPr>
          <w:rFonts w:ascii="Baskerville" w:hAnsi="Baskerville"/>
        </w:rPr>
        <w:fldChar w:fldCharType="end"/>
      </w:r>
    </w:p>
    <w:sectPr w:rsidR="00ED0E2E" w:rsidRPr="00DF7910" w:rsidSect="00B840FE">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itte Mikkelsen Truelsen" w:date="2016-02-12T10:52:00Z" w:initials="DM">
    <w:p w14:paraId="5AF085DA" w14:textId="6AA6FB77" w:rsidR="006153E3" w:rsidRDefault="006153E3">
      <w:pPr>
        <w:pStyle w:val="CommentText"/>
      </w:pPr>
      <w:r>
        <w:rPr>
          <w:rStyle w:val="CommentReference"/>
        </w:rPr>
        <w:annotationRef/>
      </w:r>
      <w:r>
        <w:t>I like this!</w:t>
      </w:r>
    </w:p>
  </w:comment>
  <w:comment w:id="12" w:author="Ditte Mikkelsen Truelsen" w:date="2016-02-10T12:13:00Z" w:initials="DM">
    <w:p w14:paraId="5582107F" w14:textId="78485672" w:rsidR="006153E3" w:rsidRDefault="006153E3">
      <w:pPr>
        <w:pStyle w:val="CommentText"/>
      </w:pPr>
      <w:r>
        <w:rPr>
          <w:rStyle w:val="CommentReference"/>
        </w:rPr>
        <w:annotationRef/>
      </w:r>
      <w:r>
        <w:t>I’m not sure I understand what is meant by this sentence.</w:t>
      </w:r>
    </w:p>
    <w:p w14:paraId="5974FE30" w14:textId="114AF613" w:rsidR="006153E3" w:rsidRDefault="006153E3">
      <w:pPr>
        <w:pStyle w:val="CommentText"/>
      </w:pPr>
      <w:r>
        <w:t>Is it that “Under the forecasted climate change scenarios, species in remnant isolated populations that lack genetic variability will appear particularly threatened and in risk of extirpation and/or extinction”?</w:t>
      </w:r>
    </w:p>
  </w:comment>
  <w:comment w:id="16" w:author="Ditte Mikkelsen Truelsen" w:date="2016-02-10T11:28:00Z" w:initials="DM">
    <w:p w14:paraId="7A21AFE7" w14:textId="77777777" w:rsidR="006153E3" w:rsidRDefault="006153E3">
      <w:pPr>
        <w:pStyle w:val="CommentText"/>
      </w:pPr>
      <w:r>
        <w:rPr>
          <w:rStyle w:val="CommentReference"/>
        </w:rPr>
        <w:annotationRef/>
      </w:r>
      <w:r>
        <w:t>Well, a stable range preserves highest levels of genetic diversity compared to changes in range. However, when the range is changing, a fast range contraction preserves more genetic diversity than a slow, but there will still be most genetic diversity when the range is stable.</w:t>
      </w:r>
    </w:p>
    <w:p w14:paraId="4BBC7B34" w14:textId="77777777" w:rsidR="006153E3" w:rsidRDefault="006153E3">
      <w:pPr>
        <w:pStyle w:val="CommentText"/>
      </w:pPr>
    </w:p>
    <w:p w14:paraId="1B1CDEB5" w14:textId="25FF3C63" w:rsidR="006153E3" w:rsidRDefault="006153E3">
      <w:pPr>
        <w:pStyle w:val="CommentText"/>
      </w:pPr>
      <w:r>
        <w:t>Citation from Arenas abstract: “</w:t>
      </w:r>
      <w:r w:rsidRPr="00CA406E">
        <w:t>We show that range contractions tend to decrease genetic diversity as compared with p</w:t>
      </w:r>
      <w:r>
        <w:t xml:space="preserve">opulation with stable ranges </w:t>
      </w:r>
      <w:r w:rsidRPr="00CA406E">
        <w:t>but quite counterintuitively fast range contractions preserve higher levels of diversity and induce lower levels of genetic differentiation among refuge areas than slow contractions.</w:t>
      </w:r>
      <w:r>
        <w: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Baskerville">
    <w:panose1 w:val="02020502070401020303"/>
    <w:charset w:val="00"/>
    <w:family w:val="auto"/>
    <w:pitch w:val="variable"/>
    <w:sig w:usb0="80000067" w:usb1="00000000" w:usb2="0000000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font39">
    <w:charset w:val="80"/>
    <w:family w:val="auto"/>
    <w:pitch w:val="variable"/>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Baskerville SemiBold Italic">
    <w:panose1 w:val="02020702070400090203"/>
    <w:charset w:val="00"/>
    <w:family w:val="auto"/>
    <w:pitch w:val="variable"/>
    <w:sig w:usb0="80000067" w:usb1="00000040"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64C00"/>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601248"/>
    <w:multiLevelType w:val="hybridMultilevel"/>
    <w:tmpl w:val="8976EC0C"/>
    <w:lvl w:ilvl="0" w:tplc="2BD854DA">
      <w:start w:val="1"/>
      <w:numFmt w:val="decimal"/>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705"/>
    <w:rsid w:val="00057705"/>
    <w:rsid w:val="0014035D"/>
    <w:rsid w:val="001B02E4"/>
    <w:rsid w:val="001B53F7"/>
    <w:rsid w:val="0023302A"/>
    <w:rsid w:val="0023612B"/>
    <w:rsid w:val="002607AC"/>
    <w:rsid w:val="003F27E4"/>
    <w:rsid w:val="003F3DE0"/>
    <w:rsid w:val="00433894"/>
    <w:rsid w:val="004525DE"/>
    <w:rsid w:val="00460445"/>
    <w:rsid w:val="004B1581"/>
    <w:rsid w:val="00502B8D"/>
    <w:rsid w:val="006153E3"/>
    <w:rsid w:val="00631B18"/>
    <w:rsid w:val="006322A2"/>
    <w:rsid w:val="00703926"/>
    <w:rsid w:val="007125F3"/>
    <w:rsid w:val="007F67A2"/>
    <w:rsid w:val="00823FDA"/>
    <w:rsid w:val="00844BCC"/>
    <w:rsid w:val="00855B56"/>
    <w:rsid w:val="008864C6"/>
    <w:rsid w:val="008C197D"/>
    <w:rsid w:val="008C6233"/>
    <w:rsid w:val="0093088F"/>
    <w:rsid w:val="00997521"/>
    <w:rsid w:val="009C6938"/>
    <w:rsid w:val="00A01539"/>
    <w:rsid w:val="00A36944"/>
    <w:rsid w:val="00A46EE7"/>
    <w:rsid w:val="00A55EF4"/>
    <w:rsid w:val="00A83F7A"/>
    <w:rsid w:val="00B740B9"/>
    <w:rsid w:val="00B840FE"/>
    <w:rsid w:val="00BB4D2B"/>
    <w:rsid w:val="00BD1697"/>
    <w:rsid w:val="00CA406E"/>
    <w:rsid w:val="00CC7EB0"/>
    <w:rsid w:val="00D660B0"/>
    <w:rsid w:val="00DF7910"/>
    <w:rsid w:val="00E45A4A"/>
    <w:rsid w:val="00EB42A5"/>
    <w:rsid w:val="00ED0E2E"/>
    <w:rsid w:val="00EE6C5B"/>
    <w:rsid w:val="00F83276"/>
    <w:rsid w:val="00F84FF0"/>
    <w:rsid w:val="00FB5E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363B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Baskerville" w:eastAsiaTheme="minorEastAsia" w:hAnsi="Baskerville" w:cs="Times New Roman"/>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4C6"/>
    <w:pPr>
      <w:suppressAutoHyphens/>
    </w:pPr>
    <w:rPr>
      <w:rFonts w:ascii="Cambria" w:eastAsia="Arial Unicode MS" w:hAnsi="Cambria" w:cs="font39"/>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0153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01539"/>
    <w:rPr>
      <w:rFonts w:ascii="Lucida Grande" w:eastAsiaTheme="minorHAnsi" w:hAnsi="Lucida Grande" w:cs="Lucida Grande"/>
      <w:sz w:val="18"/>
      <w:szCs w:val="18"/>
      <w:lang w:val="da-DK"/>
    </w:rPr>
  </w:style>
  <w:style w:type="character" w:styleId="CommentReference">
    <w:name w:val="annotation reference"/>
    <w:uiPriority w:val="99"/>
    <w:semiHidden/>
    <w:unhideWhenUsed/>
    <w:rsid w:val="008864C6"/>
    <w:rPr>
      <w:sz w:val="18"/>
      <w:szCs w:val="18"/>
    </w:rPr>
  </w:style>
  <w:style w:type="paragraph" w:styleId="CommentText">
    <w:name w:val="annotation text"/>
    <w:basedOn w:val="Normal"/>
    <w:link w:val="CommentTextChar"/>
    <w:uiPriority w:val="99"/>
    <w:unhideWhenUsed/>
    <w:rsid w:val="008864C6"/>
  </w:style>
  <w:style w:type="character" w:customStyle="1" w:styleId="CommentTextChar">
    <w:name w:val="Comment Text Char"/>
    <w:basedOn w:val="DefaultParagraphFont"/>
    <w:link w:val="CommentText"/>
    <w:uiPriority w:val="99"/>
    <w:rsid w:val="008864C6"/>
    <w:rPr>
      <w:rFonts w:ascii="Cambria" w:eastAsia="Arial Unicode MS" w:hAnsi="Cambria" w:cs="font39"/>
      <w:lang w:eastAsia="ar-SA"/>
    </w:rPr>
  </w:style>
  <w:style w:type="paragraph" w:styleId="ListParagraph">
    <w:name w:val="List Paragraph"/>
    <w:basedOn w:val="Normal"/>
    <w:qFormat/>
    <w:rsid w:val="008864C6"/>
    <w:pPr>
      <w:ind w:left="720"/>
    </w:pPr>
  </w:style>
  <w:style w:type="paragraph" w:styleId="NormalWeb">
    <w:name w:val="Normal (Web)"/>
    <w:basedOn w:val="Normal"/>
    <w:unhideWhenUsed/>
    <w:rsid w:val="008864C6"/>
    <w:pPr>
      <w:suppressAutoHyphens w:val="0"/>
      <w:spacing w:before="100" w:beforeAutospacing="1" w:after="100" w:afterAutospacing="1"/>
    </w:pPr>
    <w:rPr>
      <w:rFonts w:ascii="Times" w:eastAsia="Times New Roman" w:hAnsi="Times" w:cs="Times New Roman"/>
      <w:sz w:val="20"/>
      <w:szCs w:val="20"/>
      <w:lang w:val="da-DK" w:eastAsia="en-US"/>
    </w:rPr>
  </w:style>
  <w:style w:type="paragraph" w:styleId="CommentSubject">
    <w:name w:val="annotation subject"/>
    <w:basedOn w:val="CommentText"/>
    <w:next w:val="CommentText"/>
    <w:link w:val="CommentSubjectChar"/>
    <w:uiPriority w:val="99"/>
    <w:semiHidden/>
    <w:unhideWhenUsed/>
    <w:rsid w:val="00CA406E"/>
    <w:rPr>
      <w:b/>
      <w:bCs/>
      <w:sz w:val="20"/>
      <w:szCs w:val="20"/>
    </w:rPr>
  </w:style>
  <w:style w:type="character" w:customStyle="1" w:styleId="CommentSubjectChar">
    <w:name w:val="Comment Subject Char"/>
    <w:basedOn w:val="CommentTextChar"/>
    <w:link w:val="CommentSubject"/>
    <w:uiPriority w:val="99"/>
    <w:semiHidden/>
    <w:rsid w:val="00CA406E"/>
    <w:rPr>
      <w:rFonts w:ascii="Cambria" w:eastAsia="Arial Unicode MS" w:hAnsi="Cambria" w:cs="font39"/>
      <w:b/>
      <w:bCs/>
      <w:sz w:val="20"/>
      <w:szCs w:val="20"/>
      <w:lang w:eastAsia="ar-SA"/>
    </w:rPr>
  </w:style>
  <w:style w:type="paragraph" w:customStyle="1" w:styleId="Default">
    <w:name w:val="Default"/>
    <w:rsid w:val="004525DE"/>
    <w:pPr>
      <w:pBdr>
        <w:top w:val="nil"/>
        <w:left w:val="nil"/>
        <w:bottom w:val="nil"/>
        <w:right w:val="nil"/>
        <w:between w:val="nil"/>
        <w:bar w:val="nil"/>
      </w:pBdr>
      <w:suppressAutoHyphens/>
    </w:pPr>
    <w:rPr>
      <w:rFonts w:ascii="Cambria" w:eastAsia="Cambria" w:hAnsi="Cambria" w:cs="Cambria"/>
      <w:color w:val="000000"/>
      <w:u w:color="000000"/>
      <w:bdr w:val="nil"/>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2</Pages>
  <Words>2718</Words>
  <Characters>15494</Characters>
  <Application>Microsoft Macintosh Word</Application>
  <DocSecurity>0</DocSecurity>
  <Lines>129</Lines>
  <Paragraphs>36</Paragraphs>
  <ScaleCrop>false</ScaleCrop>
  <Company>Center for Macroecology, Evolution and Climate</Company>
  <LinksUpToDate>false</LinksUpToDate>
  <CharactersWithSpaces>18176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Florez-Rodriguez</dc:creator>
  <cp:keywords/>
  <dc:description/>
  <cp:lastModifiedBy>Alexander Florez-Rodriguez</cp:lastModifiedBy>
  <cp:revision>18</cp:revision>
  <dcterms:created xsi:type="dcterms:W3CDTF">2016-02-08T07:49:00Z</dcterms:created>
  <dcterms:modified xsi:type="dcterms:W3CDTF">2016-02-12T14:03:00Z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id="http://www.zotero.org/styles/nature-climate-change"/&gt;&lt;format class="21"/&gt;&lt;count citations="5" publications="6"/&gt;&lt;/info&gt;PAPERS2_INFO_END</vt:lpwstr>
  </property>
</Properties>
</file>